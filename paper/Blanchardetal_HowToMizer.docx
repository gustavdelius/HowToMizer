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957E0" w14:textId="3AFB882A" w:rsidR="00A37DA1" w:rsidRDefault="00262507" w:rsidP="00262507">
      <w:pPr>
        <w:shd w:val="clear" w:color="auto" w:fill="FFFFFF"/>
        <w:spacing w:before="100" w:beforeAutospacing="1" w:after="100" w:afterAutospacing="1"/>
        <w:rPr>
          <w:rFonts w:ascii="Arial" w:eastAsia="Times New Roman" w:hAnsi="Arial" w:cs="Arial"/>
          <w:color w:val="1C1D1E"/>
          <w:sz w:val="21"/>
          <w:szCs w:val="21"/>
          <w:lang w:eastAsia="en-GB"/>
        </w:rPr>
      </w:pPr>
      <w:r>
        <w:rPr>
          <w:rFonts w:ascii="Arial" w:eastAsia="Times New Roman" w:hAnsi="Arial" w:cs="Arial"/>
          <w:b/>
          <w:bCs/>
          <w:color w:val="1C1D1E"/>
          <w:sz w:val="21"/>
          <w:szCs w:val="21"/>
          <w:lang w:eastAsia="en-GB"/>
        </w:rPr>
        <w:t xml:space="preserve">Target journal: </w:t>
      </w:r>
      <w:r w:rsidR="00A37DA1" w:rsidRPr="00A37DA1">
        <w:rPr>
          <w:rFonts w:ascii="Arial" w:eastAsia="Times New Roman" w:hAnsi="Arial" w:cs="Arial"/>
          <w:b/>
          <w:bCs/>
          <w:color w:val="1C1D1E"/>
          <w:sz w:val="21"/>
          <w:szCs w:val="21"/>
          <w:lang w:eastAsia="en-GB"/>
        </w:rPr>
        <w:t>Journal of Animal Ecology</w:t>
      </w:r>
      <w:r w:rsidR="00A37DA1">
        <w:rPr>
          <w:rFonts w:ascii="Arial" w:eastAsia="Times New Roman" w:hAnsi="Arial" w:cs="Arial"/>
          <w:color w:val="1C1D1E"/>
          <w:sz w:val="21"/>
          <w:szCs w:val="21"/>
          <w:lang w:eastAsia="en-GB"/>
        </w:rPr>
        <w:t xml:space="preserve"> – </w:t>
      </w:r>
      <w:hyperlink r:id="rId7" w:history="1">
        <w:r w:rsidR="00A37DA1" w:rsidRPr="00E87755">
          <w:rPr>
            <w:rStyle w:val="Hyperlink"/>
            <w:rFonts w:ascii="Arial" w:eastAsia="Times New Roman" w:hAnsi="Arial" w:cs="Arial"/>
            <w:sz w:val="21"/>
            <w:szCs w:val="21"/>
            <w:lang w:eastAsia="en-GB"/>
          </w:rPr>
          <w:t>“How to…”</w:t>
        </w:r>
      </w:hyperlink>
      <w:r w:rsidR="00E87755">
        <w:rPr>
          <w:rFonts w:ascii="Arial" w:eastAsia="Times New Roman" w:hAnsi="Arial" w:cs="Arial"/>
          <w:color w:val="1C1D1E"/>
          <w:sz w:val="21"/>
          <w:szCs w:val="21"/>
          <w:lang w:eastAsia="en-GB"/>
        </w:rPr>
        <w:t xml:space="preserve"> </w:t>
      </w:r>
      <w:r>
        <w:rPr>
          <w:rFonts w:ascii="Arial" w:eastAsia="Times New Roman" w:hAnsi="Arial" w:cs="Arial"/>
          <w:color w:val="1C1D1E"/>
          <w:sz w:val="21"/>
          <w:szCs w:val="21"/>
          <w:lang w:eastAsia="en-GB"/>
        </w:rPr>
        <w:t xml:space="preserve"> article type</w:t>
      </w:r>
    </w:p>
    <w:p w14:paraId="1F4DB376" w14:textId="77777777" w:rsidR="00A37DA1" w:rsidRDefault="00A37DA1" w:rsidP="00E46807">
      <w:pPr>
        <w:jc w:val="center"/>
        <w:rPr>
          <w:b/>
          <w:bCs/>
        </w:rPr>
      </w:pPr>
    </w:p>
    <w:p w14:paraId="4651DE2F" w14:textId="554FA5F5" w:rsidR="00E46807" w:rsidRDefault="003C5635" w:rsidP="00E46807">
      <w:pPr>
        <w:jc w:val="center"/>
        <w:rPr>
          <w:b/>
          <w:bCs/>
        </w:rPr>
      </w:pPr>
      <w:r>
        <w:rPr>
          <w:b/>
          <w:bCs/>
        </w:rPr>
        <w:t xml:space="preserve">How to: </w:t>
      </w:r>
      <w:r w:rsidR="00BF6826">
        <w:rPr>
          <w:b/>
          <w:bCs/>
        </w:rPr>
        <w:t>B</w:t>
      </w:r>
      <w:r w:rsidR="00E46807" w:rsidRPr="00E46807">
        <w:rPr>
          <w:b/>
          <w:bCs/>
        </w:rPr>
        <w:t>uild</w:t>
      </w:r>
      <w:r w:rsidR="00802679">
        <w:rPr>
          <w:b/>
          <w:bCs/>
        </w:rPr>
        <w:t>ing</w:t>
      </w:r>
      <w:r w:rsidR="00E46807" w:rsidRPr="00E46807">
        <w:rPr>
          <w:b/>
          <w:bCs/>
        </w:rPr>
        <w:t xml:space="preserve"> multispecies size spectrum models</w:t>
      </w:r>
      <w:r w:rsidR="005B0C63">
        <w:rPr>
          <w:b/>
          <w:bCs/>
        </w:rPr>
        <w:t xml:space="preserve"> for real-world applications</w:t>
      </w:r>
      <w:r w:rsidR="00BF6826">
        <w:rPr>
          <w:b/>
          <w:bCs/>
        </w:rPr>
        <w:t xml:space="preserve"> </w:t>
      </w:r>
    </w:p>
    <w:p w14:paraId="3C71C2F6" w14:textId="7351266A" w:rsidR="00BE4EF0" w:rsidRDefault="00BE4EF0" w:rsidP="00E46807">
      <w:pPr>
        <w:jc w:val="center"/>
        <w:rPr>
          <w:b/>
          <w:bCs/>
        </w:rPr>
      </w:pPr>
    </w:p>
    <w:p w14:paraId="12362C84" w14:textId="256C8E84" w:rsidR="00D3416B" w:rsidRDefault="00BE4EF0" w:rsidP="00A93C54">
      <w:pPr>
        <w:jc w:val="center"/>
      </w:pPr>
      <w:r w:rsidRPr="00DB0A2A">
        <w:rPr>
          <w:lang w:val="sv-SE"/>
        </w:rPr>
        <w:t>Julia</w:t>
      </w:r>
      <w:r w:rsidR="00336C0C">
        <w:rPr>
          <w:lang w:val="sv-SE"/>
        </w:rPr>
        <w:t xml:space="preserve"> </w:t>
      </w:r>
      <w:r w:rsidR="00D5642B">
        <w:rPr>
          <w:lang w:val="sv-SE"/>
        </w:rPr>
        <w:t xml:space="preserve">L. </w:t>
      </w:r>
      <w:r w:rsidR="00336C0C">
        <w:rPr>
          <w:lang w:val="sv-SE"/>
        </w:rPr>
        <w:t>Blanchard</w:t>
      </w:r>
      <w:r w:rsidR="00212330" w:rsidRPr="00DB0A2A">
        <w:rPr>
          <w:lang w:val="sv-SE"/>
        </w:rPr>
        <w:t xml:space="preserve">, </w:t>
      </w:r>
      <w:r w:rsidR="00A93C54">
        <w:rPr>
          <w:lang w:val="sv-SE"/>
        </w:rPr>
        <w:t>Gustav</w:t>
      </w:r>
      <w:r w:rsidR="00336C0C">
        <w:rPr>
          <w:lang w:val="sv-SE"/>
        </w:rPr>
        <w:t xml:space="preserve"> </w:t>
      </w:r>
      <w:proofErr w:type="spellStart"/>
      <w:r w:rsidR="00336C0C">
        <w:rPr>
          <w:lang w:val="sv-SE"/>
        </w:rPr>
        <w:t>Delius</w:t>
      </w:r>
      <w:proofErr w:type="spellEnd"/>
      <w:r w:rsidR="00A93C54">
        <w:rPr>
          <w:lang w:val="sv-SE"/>
        </w:rPr>
        <w:t xml:space="preserve">, </w:t>
      </w:r>
      <w:proofErr w:type="spellStart"/>
      <w:r w:rsidR="005B338F">
        <w:rPr>
          <w:lang w:val="sv-SE"/>
        </w:rPr>
        <w:t>Romain</w:t>
      </w:r>
      <w:proofErr w:type="spellEnd"/>
      <w:r w:rsidR="005B338F">
        <w:rPr>
          <w:lang w:val="sv-SE"/>
        </w:rPr>
        <w:t xml:space="preserve"> </w:t>
      </w:r>
      <w:proofErr w:type="spellStart"/>
      <w:r w:rsidR="005B338F">
        <w:rPr>
          <w:lang w:val="sv-SE"/>
        </w:rPr>
        <w:t>Forestier</w:t>
      </w:r>
      <w:proofErr w:type="spellEnd"/>
      <w:r w:rsidR="005B338F">
        <w:rPr>
          <w:lang w:val="sv-SE"/>
        </w:rPr>
        <w:t xml:space="preserve">, </w:t>
      </w:r>
      <w:commentRangeStart w:id="0"/>
      <w:commentRangeStart w:id="1"/>
      <w:r w:rsidR="00A93C54">
        <w:rPr>
          <w:lang w:val="sv-SE"/>
        </w:rPr>
        <w:t>Camilla</w:t>
      </w:r>
      <w:r w:rsidR="00336C0C">
        <w:rPr>
          <w:lang w:val="sv-SE"/>
        </w:rPr>
        <w:t xml:space="preserve"> </w:t>
      </w:r>
      <w:proofErr w:type="spellStart"/>
      <w:r w:rsidR="00336C0C">
        <w:rPr>
          <w:lang w:val="sv-SE"/>
        </w:rPr>
        <w:t>Novaglio</w:t>
      </w:r>
      <w:proofErr w:type="spellEnd"/>
      <w:r w:rsidR="00A93C54">
        <w:rPr>
          <w:lang w:val="sv-SE"/>
        </w:rPr>
        <w:t xml:space="preserve">, </w:t>
      </w:r>
      <w:r w:rsidR="006871A7" w:rsidRPr="00DB0A2A">
        <w:rPr>
          <w:lang w:val="sv-SE"/>
        </w:rPr>
        <w:t>Asta</w:t>
      </w:r>
      <w:r w:rsidR="00336C0C">
        <w:rPr>
          <w:lang w:val="sv-SE"/>
        </w:rPr>
        <w:t xml:space="preserve"> </w:t>
      </w:r>
      <w:proofErr w:type="spellStart"/>
      <w:r w:rsidR="00336C0C">
        <w:rPr>
          <w:lang w:val="sv-SE"/>
        </w:rPr>
        <w:t>Audzijoynte</w:t>
      </w:r>
      <w:proofErr w:type="spellEnd"/>
      <w:r w:rsidR="006871A7" w:rsidRPr="00DB0A2A">
        <w:rPr>
          <w:lang w:val="sv-SE"/>
        </w:rPr>
        <w:t>, Anna</w:t>
      </w:r>
      <w:r w:rsidR="00336C0C">
        <w:rPr>
          <w:lang w:val="sv-SE"/>
        </w:rPr>
        <w:t xml:space="preserve"> Gardmark</w:t>
      </w:r>
      <w:r w:rsidR="006871A7" w:rsidRPr="00DB0A2A">
        <w:rPr>
          <w:lang w:val="sv-SE"/>
        </w:rPr>
        <w:t xml:space="preserve">, </w:t>
      </w:r>
      <w:r w:rsidR="005B338F">
        <w:rPr>
          <w:lang w:val="sv-SE"/>
        </w:rPr>
        <w:t xml:space="preserve">Max, </w:t>
      </w:r>
      <w:r w:rsidRPr="00DB0A2A">
        <w:rPr>
          <w:lang w:val="sv-SE"/>
        </w:rPr>
        <w:t>Jon</w:t>
      </w:r>
      <w:r w:rsidR="00336C0C">
        <w:rPr>
          <w:lang w:val="sv-SE"/>
        </w:rPr>
        <w:t xml:space="preserve"> </w:t>
      </w:r>
      <w:proofErr w:type="spellStart"/>
      <w:r w:rsidR="00336C0C">
        <w:rPr>
          <w:lang w:val="sv-SE"/>
        </w:rPr>
        <w:t>Reum</w:t>
      </w:r>
      <w:proofErr w:type="spellEnd"/>
      <w:r w:rsidR="00A93C54">
        <w:rPr>
          <w:lang w:val="sv-SE"/>
        </w:rPr>
        <w:t xml:space="preserve">, </w:t>
      </w:r>
      <w:r w:rsidR="00C01E42">
        <w:rPr>
          <w:lang w:val="sv-SE"/>
        </w:rPr>
        <w:t xml:space="preserve">Phoebe, </w:t>
      </w:r>
      <w:r w:rsidR="00A93C54">
        <w:rPr>
          <w:lang w:val="sv-SE"/>
        </w:rPr>
        <w:t>Mike</w:t>
      </w:r>
      <w:r w:rsidR="00336C0C">
        <w:rPr>
          <w:lang w:val="sv-SE"/>
        </w:rPr>
        <w:t xml:space="preserve"> </w:t>
      </w:r>
      <w:proofErr w:type="spellStart"/>
      <w:r w:rsidR="00336C0C">
        <w:rPr>
          <w:lang w:val="sv-SE"/>
        </w:rPr>
        <w:t>Spence</w:t>
      </w:r>
      <w:proofErr w:type="spellEnd"/>
      <w:r w:rsidR="00C01E42">
        <w:t xml:space="preserve">, </w:t>
      </w:r>
      <w:proofErr w:type="spellStart"/>
      <w:r w:rsidR="005B338F">
        <w:t>Naj</w:t>
      </w:r>
      <w:proofErr w:type="spellEnd"/>
      <w:r w:rsidR="005B338F">
        <w:t>, Beth, Kristen, Rowan,</w:t>
      </w:r>
      <w:r w:rsidR="001045E4">
        <w:t xml:space="preserve"> </w:t>
      </w:r>
      <w:proofErr w:type="spellStart"/>
      <w:r w:rsidR="001045E4">
        <w:t>Chongliang</w:t>
      </w:r>
      <w:proofErr w:type="spellEnd"/>
      <w:r w:rsidR="001045E4">
        <w:t xml:space="preserve">, Cody, Nis, </w:t>
      </w:r>
      <w:r w:rsidR="00336C0C">
        <w:t>OTHERS</w:t>
      </w:r>
      <w:r w:rsidR="001045E4">
        <w:t xml:space="preserve">? </w:t>
      </w:r>
      <w:r w:rsidR="00336C0C">
        <w:t xml:space="preserve"> </w:t>
      </w:r>
      <w:commentRangeEnd w:id="0"/>
      <w:r w:rsidR="005B338F">
        <w:rPr>
          <w:rStyle w:val="CommentReference"/>
        </w:rPr>
        <w:commentReference w:id="0"/>
      </w:r>
      <w:commentRangeEnd w:id="1"/>
      <w:r w:rsidR="0012697F">
        <w:rPr>
          <w:rStyle w:val="CommentReference"/>
        </w:rPr>
        <w:commentReference w:id="1"/>
      </w:r>
      <w:r w:rsidR="00336C0C">
        <w:t>&amp;</w:t>
      </w:r>
      <w:r w:rsidR="00C01E42">
        <w:t xml:space="preserve"> </w:t>
      </w:r>
      <w:r w:rsidR="00A93C54">
        <w:t xml:space="preserve">Ken </w:t>
      </w:r>
      <w:ins w:id="2" w:author="Ken Haste Andersen" w:date="2021-04-19T09:39:00Z">
        <w:r w:rsidR="0012697F">
          <w:t xml:space="preserve">H. </w:t>
        </w:r>
      </w:ins>
      <w:r w:rsidR="00A93C54">
        <w:t>Andersen</w:t>
      </w:r>
    </w:p>
    <w:p w14:paraId="67F3FFD6" w14:textId="77777777" w:rsidR="00D3416B" w:rsidRDefault="00D3416B" w:rsidP="00E46807">
      <w:pPr>
        <w:jc w:val="center"/>
      </w:pPr>
    </w:p>
    <w:p w14:paraId="12653354" w14:textId="482D08E3" w:rsidR="00573B4F" w:rsidRDefault="00653860" w:rsidP="00E46807">
      <w:pPr>
        <w:jc w:val="center"/>
      </w:pPr>
      <w:r>
        <w:t>[</w:t>
      </w:r>
      <w:proofErr w:type="gramStart"/>
      <w:r w:rsidR="006D7F59">
        <w:t>e.g.</w:t>
      </w:r>
      <w:proofErr w:type="gramEnd"/>
      <w:r w:rsidR="006D7F59">
        <w:t xml:space="preserve"> add co-authors in middle who are </w:t>
      </w:r>
      <w:r w:rsidR="005E528D">
        <w:t>contributing calibrated models</w:t>
      </w:r>
      <w:r w:rsidR="00336C0C">
        <w:t>/examples</w:t>
      </w:r>
      <w:r w:rsidR="005E528D">
        <w:t xml:space="preserve"> to </w:t>
      </w:r>
      <w:proofErr w:type="spellStart"/>
      <w:r w:rsidR="005E528D">
        <w:t>mizer</w:t>
      </w:r>
      <w:proofErr w:type="spellEnd"/>
      <w:r>
        <w:t>]</w:t>
      </w:r>
    </w:p>
    <w:p w14:paraId="4DC58FC8" w14:textId="78BC6FEF" w:rsidR="00E46807" w:rsidRDefault="00E46807" w:rsidP="00E46807"/>
    <w:p w14:paraId="701F09F3" w14:textId="0E587A8A" w:rsidR="00336C0C" w:rsidRPr="00336C0C" w:rsidRDefault="00336C0C" w:rsidP="00E46807">
      <w:pPr>
        <w:rPr>
          <w:b/>
          <w:bCs/>
        </w:rPr>
      </w:pPr>
      <w:commentRangeStart w:id="3"/>
      <w:r w:rsidRPr="00336C0C">
        <w:rPr>
          <w:b/>
          <w:bCs/>
        </w:rPr>
        <w:t>Summary</w:t>
      </w:r>
      <w:commentRangeEnd w:id="3"/>
      <w:r w:rsidR="00D059A1">
        <w:rPr>
          <w:rStyle w:val="CommentReference"/>
        </w:rPr>
        <w:commentReference w:id="3"/>
      </w:r>
    </w:p>
    <w:p w14:paraId="7361B46E" w14:textId="0653D7ED" w:rsidR="00336C0C" w:rsidRDefault="00336C0C" w:rsidP="00E46807"/>
    <w:p w14:paraId="598F4B3B" w14:textId="6933BBC1" w:rsidR="00336C0C" w:rsidRDefault="00336C0C" w:rsidP="00E46807">
      <w:r>
        <w:t>1.</w:t>
      </w:r>
      <w:r w:rsidR="004F2929">
        <w:t xml:space="preserve"> To understand the impacts of human activities on communities and </w:t>
      </w:r>
      <w:ins w:id="4" w:author="Ken Haste Andersen" w:date="2021-04-19T09:41:00Z">
        <w:r w:rsidR="00D059A1">
          <w:t xml:space="preserve">marine </w:t>
        </w:r>
      </w:ins>
      <w:r w:rsidR="004F2929">
        <w:t xml:space="preserve">ecosystems </w:t>
      </w:r>
      <w:r w:rsidR="00152625">
        <w:t xml:space="preserve">a wide range of </w:t>
      </w:r>
      <w:r w:rsidR="004F2929">
        <w:t xml:space="preserve">mathematical models </w:t>
      </w:r>
      <w:r w:rsidR="00152625">
        <w:t>are</w:t>
      </w:r>
      <w:r w:rsidR="004F2929">
        <w:t xml:space="preserve"> used</w:t>
      </w:r>
      <w:r w:rsidR="00404E42">
        <w:t xml:space="preserve"> in ecology</w:t>
      </w:r>
      <w:r w:rsidR="004F2929">
        <w:t>.</w:t>
      </w:r>
    </w:p>
    <w:p w14:paraId="42DD6B8C" w14:textId="3DDDD281" w:rsidR="00336C0C" w:rsidRDefault="00336C0C" w:rsidP="00E46807">
      <w:r>
        <w:t>2.</w:t>
      </w:r>
      <w:r w:rsidR="004F2929">
        <w:t xml:space="preserve"> </w:t>
      </w:r>
      <w:r w:rsidR="00152625">
        <w:t>Multispecies s</w:t>
      </w:r>
      <w:r w:rsidR="004F2929">
        <w:t xml:space="preserve">ize spectrum models </w:t>
      </w:r>
      <w:ins w:id="5" w:author="Ken Haste Andersen" w:date="2021-04-19T09:41:00Z">
        <w:r w:rsidR="00D059A1">
          <w:t xml:space="preserve">of fish and fisheries </w:t>
        </w:r>
      </w:ins>
      <w:r w:rsidR="004F2929">
        <w:t xml:space="preserve">have emerged as a useful tool because they capture many important </w:t>
      </w:r>
      <w:r w:rsidR="00152625">
        <w:t xml:space="preserve">intra- and inter-specific </w:t>
      </w:r>
      <w:r w:rsidR="004F2929">
        <w:t xml:space="preserve">size-dependent processes known to influence the vital rates and </w:t>
      </w:r>
      <w:r w:rsidR="00EE1A01">
        <w:t>interactions</w:t>
      </w:r>
      <w:r w:rsidR="004F2929">
        <w:t xml:space="preserve"> of </w:t>
      </w:r>
      <w:r w:rsidR="00EE1A01">
        <w:t xml:space="preserve">individuals that give </w:t>
      </w:r>
      <w:r w:rsidR="004F2929">
        <w:t>rise to population and community dynamics.</w:t>
      </w:r>
      <w:r w:rsidR="00152625">
        <w:t xml:space="preserve"> </w:t>
      </w:r>
    </w:p>
    <w:p w14:paraId="3E6D9F87" w14:textId="70F7DEBC" w:rsidR="00336C0C" w:rsidRDefault="00336C0C" w:rsidP="00E46807">
      <w:r>
        <w:t>3.</w:t>
      </w:r>
      <w:r w:rsidR="004F2929">
        <w:t xml:space="preserve"> </w:t>
      </w:r>
      <w:r w:rsidR="00152625">
        <w:t xml:space="preserve">Using the R package </w:t>
      </w:r>
      <w:proofErr w:type="spellStart"/>
      <w:r w:rsidR="00152625">
        <w:t>mizer</w:t>
      </w:r>
      <w:proofErr w:type="spellEnd"/>
      <w:r w:rsidR="00152625">
        <w:t xml:space="preserve">, we provide a detailed guide for parametrising, calibrating and evaluating multispecies size spectrum models for real systems. We emphasise the role of </w:t>
      </w:r>
      <w:proofErr w:type="spellStart"/>
      <w:r w:rsidR="00EE1A01">
        <w:t>i</w:t>
      </w:r>
      <w:proofErr w:type="spellEnd"/>
      <w:r w:rsidR="00EE1A01">
        <w:t xml:space="preserve">) </w:t>
      </w:r>
      <w:r w:rsidR="00152625">
        <w:t>iterative</w:t>
      </w:r>
      <w:r w:rsidR="00001B79">
        <w:t xml:space="preserve"> </w:t>
      </w:r>
      <w:r w:rsidR="00152625">
        <w:t xml:space="preserve">model </w:t>
      </w:r>
      <w:r w:rsidR="00001B79">
        <w:t>improvement</w:t>
      </w:r>
      <w:r w:rsidR="00EE1A01">
        <w:t xml:space="preserve">, ii) clear criteria for </w:t>
      </w:r>
      <w:r w:rsidR="00404E42">
        <w:t xml:space="preserve">assessing </w:t>
      </w:r>
      <w:r w:rsidR="00EE1A01">
        <w:t xml:space="preserve">the level of </w:t>
      </w:r>
      <w:r w:rsidR="00404E42">
        <w:t xml:space="preserve">model </w:t>
      </w:r>
      <w:r w:rsidR="00EE1A01">
        <w:t>skill required for your study,</w:t>
      </w:r>
      <w:r w:rsidR="00001B79">
        <w:t xml:space="preserve"> and</w:t>
      </w:r>
      <w:r w:rsidR="00EE1A01">
        <w:t xml:space="preserve"> iii)</w:t>
      </w:r>
      <w:r w:rsidR="00001B79">
        <w:t xml:space="preserve"> </w:t>
      </w:r>
      <w:r w:rsidR="00EE1A01">
        <w:t>visualisation methods</w:t>
      </w:r>
      <w:r w:rsidR="00001B79">
        <w:t xml:space="preserve"> for “sense checking” model outputs using a combination of theory and data.</w:t>
      </w:r>
    </w:p>
    <w:p w14:paraId="3B7D7BB3" w14:textId="7CD2B0C5" w:rsidR="00336C0C" w:rsidRDefault="00336C0C" w:rsidP="00E46807">
      <w:r>
        <w:t>4.</w:t>
      </w:r>
      <w:r w:rsidR="00152625">
        <w:t xml:space="preserve"> </w:t>
      </w:r>
      <w:r w:rsidR="00001B79">
        <w:t xml:space="preserve">To illustrate all of the steps in this guide we </w:t>
      </w:r>
      <w:r w:rsidR="00EE1A01">
        <w:t xml:space="preserve">re-parameterise, re-calibrate and test a model for </w:t>
      </w:r>
      <w:r w:rsidR="00001B79">
        <w:t>the heavily fished North Sea</w:t>
      </w:r>
      <w:r w:rsidR="00404E42">
        <w:t>,</w:t>
      </w:r>
      <w:r w:rsidR="00EE1A01">
        <w:t xml:space="preserve"> using a combination of fisheries catch and survey data.</w:t>
      </w:r>
      <w:r w:rsidR="00404E42">
        <w:t xml:space="preserve"> Introducing</w:t>
      </w:r>
      <w:r w:rsidR="00EE1A01">
        <w:t xml:space="preserve"> a </w:t>
      </w:r>
      <w:r w:rsidR="00404E42">
        <w:t xml:space="preserve">new </w:t>
      </w:r>
      <w:r w:rsidR="00EE1A01">
        <w:t>library</w:t>
      </w:r>
      <w:r w:rsidR="00404E42">
        <w:t xml:space="preserve"> </w:t>
      </w:r>
      <w:r w:rsidR="00EE1A01">
        <w:t xml:space="preserve">of </w:t>
      </w:r>
      <w:r w:rsidR="00404E42">
        <w:t xml:space="preserve">calibrated </w:t>
      </w:r>
      <w:r w:rsidR="00EE1A01">
        <w:t>models</w:t>
      </w:r>
      <w:r w:rsidR="00404E42">
        <w:t xml:space="preserve"> (</w:t>
      </w:r>
      <w:proofErr w:type="spellStart"/>
      <w:r w:rsidR="00404E42">
        <w:t>mizerExamples</w:t>
      </w:r>
      <w:proofErr w:type="spellEnd"/>
      <w:r w:rsidR="00404E42">
        <w:t>),</w:t>
      </w:r>
      <w:r w:rsidR="00EE1A01">
        <w:t xml:space="preserve"> </w:t>
      </w:r>
      <w:commentRangeStart w:id="6"/>
      <w:r w:rsidR="00EE1A01">
        <w:t xml:space="preserve">we </w:t>
      </w:r>
      <w:r w:rsidR="00404E42">
        <w:t>show how</w:t>
      </w:r>
      <w:r w:rsidR="00EE1A01">
        <w:t xml:space="preserve"> the mode</w:t>
      </w:r>
      <w:r w:rsidR="00404E42">
        <w:t xml:space="preserve">ls can be </w:t>
      </w:r>
      <w:r w:rsidR="00B20935">
        <w:t>cross-</w:t>
      </w:r>
      <w:r w:rsidR="00404E42">
        <w:t xml:space="preserve">compared for benchmarking and for </w:t>
      </w:r>
      <w:r w:rsidR="00B20935">
        <w:t xml:space="preserve">comparative </w:t>
      </w:r>
      <w:r w:rsidR="00404E42">
        <w:t>ecosystem-based assessment</w:t>
      </w:r>
      <w:r w:rsidR="00EE1A01">
        <w:t>.</w:t>
      </w:r>
      <w:commentRangeEnd w:id="6"/>
      <w:r w:rsidR="006D7F59">
        <w:rPr>
          <w:rStyle w:val="CommentReference"/>
        </w:rPr>
        <w:commentReference w:id="6"/>
      </w:r>
    </w:p>
    <w:p w14:paraId="110199DC" w14:textId="2F8D1550" w:rsidR="00EE1A01" w:rsidRDefault="00EE1A01" w:rsidP="00E46807">
      <w:r>
        <w:t xml:space="preserve">5. </w:t>
      </w:r>
      <w:r w:rsidR="00404E42">
        <w:t xml:space="preserve">We provide R tutorials for all of the basic steps to implement </w:t>
      </w:r>
      <w:proofErr w:type="spellStart"/>
      <w:r w:rsidR="00404E42">
        <w:t>mizer</w:t>
      </w:r>
      <w:proofErr w:type="spellEnd"/>
      <w:r w:rsidR="00404E42">
        <w:t xml:space="preserve"> models, along with common pitfalls and proposed solutions to them. We discuss the wide and growing range of extensions of this approach, along with strengths and limitations, for future development and applications.</w:t>
      </w:r>
    </w:p>
    <w:p w14:paraId="300C526C" w14:textId="77777777" w:rsidR="00001B79" w:rsidRDefault="00001B79" w:rsidP="00E46807"/>
    <w:p w14:paraId="2F29DC46" w14:textId="77777777" w:rsidR="00E46807" w:rsidRPr="00E46807" w:rsidRDefault="00E46807" w:rsidP="00E46807"/>
    <w:p w14:paraId="73F4437E" w14:textId="5DB33037" w:rsidR="009149F0" w:rsidRDefault="00E46807">
      <w:pPr>
        <w:rPr>
          <w:b/>
          <w:bCs/>
        </w:rPr>
      </w:pPr>
      <w:commentRangeStart w:id="7"/>
      <w:r w:rsidRPr="00573B4F">
        <w:rPr>
          <w:b/>
          <w:bCs/>
        </w:rPr>
        <w:t>Introduction</w:t>
      </w:r>
      <w:commentRangeEnd w:id="7"/>
      <w:r w:rsidR="00B87D1D">
        <w:rPr>
          <w:rStyle w:val="CommentReference"/>
        </w:rPr>
        <w:commentReference w:id="7"/>
      </w:r>
    </w:p>
    <w:p w14:paraId="36FD8B6E" w14:textId="77777777" w:rsidR="00C01E42" w:rsidRDefault="00C01E42" w:rsidP="00C01E42">
      <w:pPr>
        <w:rPr>
          <w:rStyle w:val="CommentReference"/>
          <w:sz w:val="24"/>
          <w:szCs w:val="24"/>
        </w:rPr>
      </w:pPr>
    </w:p>
    <w:p w14:paraId="17BAE946" w14:textId="41D7B6BB" w:rsidR="001A54B9" w:rsidRDefault="00C01E42" w:rsidP="001A54B9">
      <w:r w:rsidRPr="001A54B9">
        <w:rPr>
          <w:rStyle w:val="CommentReference"/>
          <w:sz w:val="24"/>
          <w:szCs w:val="24"/>
        </w:rPr>
        <w:t>There is g</w:t>
      </w:r>
      <w:r w:rsidR="00D14845" w:rsidRPr="001A54B9">
        <w:rPr>
          <w:rStyle w:val="CommentReference"/>
          <w:sz w:val="24"/>
          <w:szCs w:val="24"/>
        </w:rPr>
        <w:t xml:space="preserve">rowing recognition that the </w:t>
      </w:r>
      <w:r w:rsidR="004F2929">
        <w:rPr>
          <w:rStyle w:val="CommentReference"/>
          <w:sz w:val="24"/>
          <w:szCs w:val="24"/>
        </w:rPr>
        <w:t xml:space="preserve">body </w:t>
      </w:r>
      <w:r w:rsidR="00D14845" w:rsidRPr="001A54B9">
        <w:rPr>
          <w:rStyle w:val="CommentReference"/>
          <w:sz w:val="24"/>
          <w:szCs w:val="24"/>
        </w:rPr>
        <w:t>size of individuals govern</w:t>
      </w:r>
      <w:r w:rsidR="001770C9" w:rsidRPr="001A54B9">
        <w:rPr>
          <w:rStyle w:val="CommentReference"/>
          <w:sz w:val="24"/>
          <w:szCs w:val="24"/>
        </w:rPr>
        <w:t>s</w:t>
      </w:r>
      <w:r w:rsidR="00D14845" w:rsidRPr="001A54B9">
        <w:rPr>
          <w:rStyle w:val="CommentReference"/>
          <w:sz w:val="24"/>
          <w:szCs w:val="24"/>
        </w:rPr>
        <w:t xml:space="preserve"> vital rates and </w:t>
      </w:r>
      <w:r w:rsidR="004F2929">
        <w:rPr>
          <w:rStyle w:val="CommentReference"/>
          <w:sz w:val="24"/>
          <w:szCs w:val="24"/>
        </w:rPr>
        <w:t xml:space="preserve">ecological </w:t>
      </w:r>
      <w:r w:rsidR="00D14845" w:rsidRPr="001A54B9">
        <w:rPr>
          <w:rStyle w:val="CommentReference"/>
          <w:sz w:val="24"/>
          <w:szCs w:val="24"/>
        </w:rPr>
        <w:t>interactions there</w:t>
      </w:r>
      <w:r w:rsidR="004F2929">
        <w:rPr>
          <w:rStyle w:val="CommentReference"/>
          <w:sz w:val="24"/>
          <w:szCs w:val="24"/>
        </w:rPr>
        <w:t>by giving rise to</w:t>
      </w:r>
      <w:r w:rsidR="00D14845" w:rsidRPr="001A54B9">
        <w:rPr>
          <w:rStyle w:val="CommentReference"/>
          <w:sz w:val="24"/>
          <w:szCs w:val="24"/>
        </w:rPr>
        <w:t xml:space="preserve"> population, community and food-web dynamics. A useful </w:t>
      </w:r>
      <w:r w:rsidRPr="001A54B9">
        <w:rPr>
          <w:rStyle w:val="CommentReference"/>
          <w:sz w:val="24"/>
          <w:szCs w:val="24"/>
        </w:rPr>
        <w:t xml:space="preserve">and rapidly emerging </w:t>
      </w:r>
      <w:r w:rsidR="00D14845" w:rsidRPr="001A54B9">
        <w:rPr>
          <w:rStyle w:val="CommentReference"/>
          <w:sz w:val="24"/>
          <w:szCs w:val="24"/>
        </w:rPr>
        <w:t>tool to address this</w:t>
      </w:r>
      <w:r w:rsidRPr="001A54B9">
        <w:rPr>
          <w:rStyle w:val="CommentReference"/>
          <w:sz w:val="24"/>
          <w:szCs w:val="24"/>
        </w:rPr>
        <w:t xml:space="preserve"> </w:t>
      </w:r>
      <w:r w:rsidR="00D14845" w:rsidRPr="001A54B9">
        <w:rPr>
          <w:rStyle w:val="CommentReference"/>
          <w:sz w:val="24"/>
          <w:szCs w:val="24"/>
        </w:rPr>
        <w:t>is size spectrum models.</w:t>
      </w:r>
      <w:r w:rsidR="00D14845">
        <w:rPr>
          <w:rStyle w:val="CommentReference"/>
        </w:rPr>
        <w:t xml:space="preserve"> </w:t>
      </w:r>
      <w:r>
        <w:t>Size spectrum models stem fr</w:t>
      </w:r>
      <w:r w:rsidR="001770C9">
        <w:t>o</w:t>
      </w:r>
      <w:r>
        <w:t xml:space="preserve">m early empirical observations of regularity in the biomass and abundance patterns observed from bacteria to whales, from many different types of ecosystems.  The conjecture of invariant biomass across </w:t>
      </w:r>
      <w:r w:rsidR="00336C0C">
        <w:t xml:space="preserve">logarithmic </w:t>
      </w:r>
      <w:r>
        <w:t>body sizes motivated mathematical theory to explain these phenomena</w:t>
      </w:r>
      <w:r w:rsidR="00336C0C">
        <w:t xml:space="preserve"> (Sheldon et al. 1977)</w:t>
      </w:r>
      <w:r>
        <w:t>. Originally based on particle size distributions</w:t>
      </w:r>
      <w:r w:rsidR="00336C0C">
        <w:t>,</w:t>
      </w:r>
      <w:r>
        <w:t xml:space="preserve"> irrespective of species identity, modern size spectrum theory</w:t>
      </w:r>
      <w:r w:rsidR="001A54B9">
        <w:t xml:space="preserve"> </w:t>
      </w:r>
      <w:r w:rsidR="00336C0C">
        <w:t>now</w:t>
      </w:r>
      <w:r>
        <w:t xml:space="preserve"> </w:t>
      </w:r>
      <w:r w:rsidR="001A54B9">
        <w:t>capture</w:t>
      </w:r>
      <w:r w:rsidR="00336C0C">
        <w:t>s</w:t>
      </w:r>
      <w:r>
        <w:t xml:space="preserve"> species and traits embedded within the community size spectrum (Andersen 2019).</w:t>
      </w:r>
      <w:r w:rsidR="001A54B9">
        <w:t xml:space="preserve"> Multispecies size spectrum models are formulated around the role of individual </w:t>
      </w:r>
      <w:r w:rsidR="001A54B9">
        <w:lastRenderedPageBreak/>
        <w:t>processes primarily dictated by body size but also represent differences in species’ specific traits, such as asymptotic and maturation size but also functional traits related to foraging, activity and behaviour</w:t>
      </w:r>
      <w:r w:rsidR="005244DA">
        <w:t xml:space="preserve"> (REFS)</w:t>
      </w:r>
      <w:r w:rsidR="001A54B9">
        <w:t>.</w:t>
      </w:r>
    </w:p>
    <w:p w14:paraId="1C3B2304" w14:textId="77777777" w:rsidR="00C01E42" w:rsidRDefault="00C01E42" w:rsidP="00C01E42"/>
    <w:p w14:paraId="3B3D4FD4" w14:textId="0D0D4995" w:rsidR="002C5414" w:rsidRDefault="001A54B9" w:rsidP="001A54B9">
      <w:r>
        <w:t>Practical use of this theory has been main driver of many multispecies</w:t>
      </w:r>
      <w:r w:rsidR="005244DA">
        <w:t xml:space="preserve"> </w:t>
      </w:r>
      <w:r>
        <w:t>applications</w:t>
      </w:r>
      <w:r w:rsidR="005244DA">
        <w:t xml:space="preserve"> in aquatic</w:t>
      </w:r>
      <w:r w:rsidR="000B1155">
        <w:t xml:space="preserve"> food web</w:t>
      </w:r>
      <w:r w:rsidR="005244DA">
        <w:t xml:space="preserve"> and fisheries ecology. Several </w:t>
      </w:r>
      <w:r w:rsidR="003F4ADE">
        <w:t xml:space="preserve">recent </w:t>
      </w:r>
      <w:r w:rsidR="005244DA">
        <w:t xml:space="preserve">uses include </w:t>
      </w:r>
      <w:r w:rsidR="00CE6307">
        <w:t xml:space="preserve">predicting </w:t>
      </w:r>
      <w:r w:rsidR="003F4ADE">
        <w:t>ontogen</w:t>
      </w:r>
      <w:r w:rsidR="00CE6307">
        <w:t>et</w:t>
      </w:r>
      <w:r w:rsidR="003F4ADE">
        <w:t xml:space="preserve">ic shifts in food webs, </w:t>
      </w:r>
      <w:r w:rsidR="005244DA">
        <w:t>fisheries management scenarios</w:t>
      </w:r>
      <w:r w:rsidR="003F4ADE">
        <w:t xml:space="preserve">, </w:t>
      </w:r>
      <w:r>
        <w:t>climate change</w:t>
      </w:r>
      <w:r w:rsidR="005244DA">
        <w:t xml:space="preserve"> (REFS)</w:t>
      </w:r>
      <w:r w:rsidR="003F4ADE">
        <w:t>, trophic cascades (</w:t>
      </w:r>
      <w:r w:rsidR="00CE6307">
        <w:t>REFS)</w:t>
      </w:r>
      <w:r w:rsidR="003F4ADE">
        <w:t>, bioeconomic models (</w:t>
      </w:r>
      <w:r w:rsidR="00CE6307">
        <w:t>REF</w:t>
      </w:r>
      <w:r w:rsidR="003F4ADE">
        <w:t xml:space="preserve">), </w:t>
      </w:r>
      <w:r w:rsidR="00CE6307">
        <w:t>ecosystem recovery dynamics (REFS), life-history ecology and evolution</w:t>
      </w:r>
      <w:r w:rsidR="00A33AF8">
        <w:t xml:space="preserve"> (REF)</w:t>
      </w:r>
      <w:r w:rsidR="00CE6307">
        <w:t xml:space="preserve">, </w:t>
      </w:r>
      <w:commentRangeStart w:id="8"/>
      <w:r w:rsidR="003F4ADE">
        <w:t>etc</w:t>
      </w:r>
      <w:commentRangeEnd w:id="8"/>
      <w:r w:rsidR="000A0492">
        <w:rPr>
          <w:rStyle w:val="CommentReference"/>
        </w:rPr>
        <w:commentReference w:id="8"/>
      </w:r>
      <w:r w:rsidR="005244DA">
        <w:t>. While fairly fish-centric, several extensions also exist</w:t>
      </w:r>
      <w:r>
        <w:t>,</w:t>
      </w:r>
      <w:r w:rsidR="005244DA">
        <w:t xml:space="preserve"> including development</w:t>
      </w:r>
      <w:r>
        <w:t xml:space="preserve"> beyond fish</w:t>
      </w:r>
      <w:r w:rsidR="005244DA">
        <w:t xml:space="preserve"> communities to more explicit inclusion of zooplankton (REFS), benthic invertebrates (REFS), and marine mammals (REFS), biogeochemical models, and</w:t>
      </w:r>
      <w:r>
        <w:t xml:space="preserve"> </w:t>
      </w:r>
      <w:r w:rsidR="005244DA">
        <w:t>other types of ecosystems (REFS)</w:t>
      </w:r>
      <w:r>
        <w:t>. To apply size spectrum models to multispecies systems requires confronting model assumptions, equations,</w:t>
      </w:r>
      <w:r w:rsidR="00A33AF8">
        <w:t xml:space="preserve"> and</w:t>
      </w:r>
      <w:r>
        <w:t xml:space="preserve"> parameters to data.</w:t>
      </w:r>
      <w:r w:rsidRPr="00132DDE">
        <w:t xml:space="preserve"> </w:t>
      </w:r>
      <w:r>
        <w:t xml:space="preserve">As these </w:t>
      </w:r>
      <w:r w:rsidR="003D428A">
        <w:t>models</w:t>
      </w:r>
      <w:r>
        <w:t xml:space="preserve"> are </w:t>
      </w:r>
      <w:r w:rsidR="003D428A">
        <w:t>growing in</w:t>
      </w:r>
      <w:r>
        <w:t xml:space="preserve"> their use, a “best practice” </w:t>
      </w:r>
      <w:r w:rsidR="003D428A">
        <w:t xml:space="preserve">guide to enable first-time users to </w:t>
      </w:r>
      <w:r>
        <w:t xml:space="preserve">parameterise, fit and verify models with data is </w:t>
      </w:r>
      <w:r w:rsidR="003D428A">
        <w:t xml:space="preserve">needed but currently </w:t>
      </w:r>
      <w:r>
        <w:t xml:space="preserve">lacking. </w:t>
      </w:r>
      <w:r w:rsidR="002C5414" w:rsidRPr="002C5414">
        <w:rPr>
          <w:rStyle w:val="CommentReference"/>
          <w:sz w:val="24"/>
          <w:szCs w:val="24"/>
        </w:rPr>
        <w:t xml:space="preserve">In addition, data availability, type and quality differ among systems, and </w:t>
      </w:r>
      <w:r w:rsidR="003D428A">
        <w:rPr>
          <w:rStyle w:val="CommentReference"/>
          <w:sz w:val="24"/>
          <w:szCs w:val="24"/>
        </w:rPr>
        <w:t xml:space="preserve">may limit the types of </w:t>
      </w:r>
      <w:r w:rsidR="002C5414" w:rsidRPr="002C5414">
        <w:rPr>
          <w:rStyle w:val="CommentReference"/>
          <w:sz w:val="24"/>
          <w:szCs w:val="24"/>
        </w:rPr>
        <w:t xml:space="preserve">questions </w:t>
      </w:r>
      <w:r w:rsidR="003D428A">
        <w:rPr>
          <w:rStyle w:val="CommentReference"/>
          <w:sz w:val="24"/>
          <w:szCs w:val="24"/>
        </w:rPr>
        <w:t xml:space="preserve">that are appropriate </w:t>
      </w:r>
      <w:r w:rsidR="000B1155">
        <w:rPr>
          <w:rStyle w:val="CommentReference"/>
          <w:sz w:val="24"/>
          <w:szCs w:val="24"/>
        </w:rPr>
        <w:t>for</w:t>
      </w:r>
      <w:r w:rsidR="003D428A">
        <w:rPr>
          <w:rStyle w:val="CommentReference"/>
          <w:sz w:val="24"/>
          <w:szCs w:val="24"/>
        </w:rPr>
        <w:t xml:space="preserve"> this approach</w:t>
      </w:r>
      <w:r w:rsidR="002C5414" w:rsidRPr="002C5414">
        <w:rPr>
          <w:rStyle w:val="CommentReference"/>
          <w:sz w:val="24"/>
          <w:szCs w:val="24"/>
        </w:rPr>
        <w:t>.</w:t>
      </w:r>
    </w:p>
    <w:p w14:paraId="4D6D69F8" w14:textId="77777777" w:rsidR="002C5414" w:rsidRDefault="002C5414" w:rsidP="002C5414"/>
    <w:p w14:paraId="3FA63D82" w14:textId="7666617E" w:rsidR="00420A87" w:rsidRDefault="00262507" w:rsidP="00262507">
      <w:r>
        <w:t>While this modelling framework can integrate substantial amount of data, specific to each species, because</w:t>
      </w:r>
      <w:r w:rsidR="009124D1">
        <w:t xml:space="preserve"> the</w:t>
      </w:r>
      <w:r>
        <w:t xml:space="preserve"> trait-based model</w:t>
      </w:r>
      <w:r w:rsidR="009124D1">
        <w:t xml:space="preserve"> is its core</w:t>
      </w:r>
      <w:r>
        <w:t xml:space="preserve">, </w:t>
      </w:r>
      <w:r w:rsidR="009124D1">
        <w:t>it can</w:t>
      </w:r>
      <w:r>
        <w:t xml:space="preserve"> also </w:t>
      </w:r>
      <w:r w:rsidR="009124D1">
        <w:t xml:space="preserve">be </w:t>
      </w:r>
      <w:r>
        <w:t>parameterise</w:t>
      </w:r>
      <w:r w:rsidR="009124D1">
        <w:t xml:space="preserve">d </w:t>
      </w:r>
      <w:r>
        <w:t>for systems “low to intermediate complexity”</w:t>
      </w:r>
      <w:r w:rsidR="00A06B27">
        <w:t>,</w:t>
      </w:r>
      <w:r>
        <w:t xml:space="preserve"> which can be set up and used with modest effort and varying data sources, data-poor situations</w:t>
      </w:r>
      <w:r w:rsidR="009124D1">
        <w:t>, or broad-scale ecosystem comparison (Jacobsen et al. 2014)</w:t>
      </w:r>
      <w:r>
        <w:t xml:space="preserve">. </w:t>
      </w:r>
      <w:r w:rsidR="009124D1">
        <w:t>R</w:t>
      </w:r>
      <w:r w:rsidR="00041759">
        <w:t xml:space="preserve">ecent advances with </w:t>
      </w:r>
      <w:r w:rsidR="00132DDE">
        <w:t xml:space="preserve">size spectrum models </w:t>
      </w:r>
      <w:r w:rsidR="00041759">
        <w:t xml:space="preserve">are </w:t>
      </w:r>
      <w:r w:rsidR="009124D1">
        <w:t xml:space="preserve">also </w:t>
      </w:r>
      <w:r w:rsidR="00041759">
        <w:t>applicable to</w:t>
      </w:r>
      <w:r w:rsidR="00420A87">
        <w:t xml:space="preserve"> and draw on</w:t>
      </w:r>
      <w:r w:rsidR="00132DDE">
        <w:t xml:space="preserve"> </w:t>
      </w:r>
      <w:r w:rsidR="00070443">
        <w:t>achievements</w:t>
      </w:r>
      <w:r w:rsidR="00420A87">
        <w:t xml:space="preserve"> </w:t>
      </w:r>
      <w:r w:rsidR="00070443">
        <w:t xml:space="preserve">with </w:t>
      </w:r>
      <w:r w:rsidR="00132DDE">
        <w:t>other mechanistic ecological models</w:t>
      </w:r>
      <w:r w:rsidR="00420A87">
        <w:t xml:space="preserve"> </w:t>
      </w:r>
      <w:r w:rsidR="00132DDE">
        <w:t>(integral projection models, marine ecosystem and multispecies models, physiologically structured models</w:t>
      </w:r>
      <w:r w:rsidR="00420A87">
        <w:t xml:space="preserve">, </w:t>
      </w:r>
      <w:commentRangeStart w:id="9"/>
      <w:r w:rsidR="00420A87">
        <w:t>epidemiological models</w:t>
      </w:r>
      <w:commentRangeEnd w:id="9"/>
      <w:r w:rsidR="001F03E5">
        <w:rPr>
          <w:rStyle w:val="CommentReference"/>
        </w:rPr>
        <w:commentReference w:id="9"/>
      </w:r>
      <w:r w:rsidR="00132DDE">
        <w:t>)</w:t>
      </w:r>
      <w:r>
        <w:t xml:space="preserve">. </w:t>
      </w:r>
      <w:r w:rsidR="009124D1">
        <w:t xml:space="preserve">Given recent advances and recognition of size structured dynamics across other ecological settings, it is therefore timely </w:t>
      </w:r>
      <w:r w:rsidR="00070443">
        <w:t xml:space="preserve">to </w:t>
      </w:r>
      <w:r w:rsidR="009124D1">
        <w:t>apply, test,</w:t>
      </w:r>
      <w:r w:rsidR="00070443">
        <w:t xml:space="preserve"> </w:t>
      </w:r>
      <w:r w:rsidR="009124D1">
        <w:t>and further develop size spectrum models</w:t>
      </w:r>
      <w:r w:rsidR="00070443">
        <w:t xml:space="preserve"> </w:t>
      </w:r>
      <w:r w:rsidR="009124D1">
        <w:t>to a</w:t>
      </w:r>
      <w:r w:rsidR="00070443">
        <w:t xml:space="preserve"> wider range of ecological contexts</w:t>
      </w:r>
      <w:r w:rsidR="009124D1">
        <w:t xml:space="preserve"> and whole ecosystems as well as draw on diverse data streams and statistical techniques that are emerging</w:t>
      </w:r>
      <w:r>
        <w:t xml:space="preserve">.  </w:t>
      </w:r>
    </w:p>
    <w:p w14:paraId="3BBD5F3C" w14:textId="6AFB546A" w:rsidR="00A06B27" w:rsidRDefault="00A06B27" w:rsidP="00262507"/>
    <w:p w14:paraId="74E1B900" w14:textId="4DA44B3E" w:rsidR="00A06B27" w:rsidRDefault="00A06B27" w:rsidP="00A06B27">
      <w:r>
        <w:t>Here, we provide a practical guide for applying multispecies size spectrum models through worked examples using the popular open source R package “</w:t>
      </w:r>
      <w:proofErr w:type="spellStart"/>
      <w:r>
        <w:t>mizer</w:t>
      </w:r>
      <w:proofErr w:type="spellEnd"/>
      <w:r>
        <w:t xml:space="preserve"> v 2.0”. Through our combined experience in developing and applying </w:t>
      </w:r>
      <w:proofErr w:type="spellStart"/>
      <w:r>
        <w:t>mizer</w:t>
      </w:r>
      <w:proofErr w:type="spellEnd"/>
      <w:r>
        <w:t xml:space="preserve">, we recommend approaches for tackling common issues and pitfalls that tend to arise. We develop a </w:t>
      </w:r>
      <w:r w:rsidR="005B338F">
        <w:t>protocol</w:t>
      </w:r>
      <w:r>
        <w:t xml:space="preserve"> for </w:t>
      </w:r>
      <w:r w:rsidR="009124D1">
        <w:t xml:space="preserve">getting started with multispecies models in </w:t>
      </w:r>
      <w:proofErr w:type="spellStart"/>
      <w:r>
        <w:t>mizer</w:t>
      </w:r>
      <w:proofErr w:type="spellEnd"/>
      <w:r w:rsidR="009124D1">
        <w:t xml:space="preserve">.  We </w:t>
      </w:r>
      <w:r w:rsidR="00043006">
        <w:t xml:space="preserve">demonstrate using R code a simple calibration technique and, using </w:t>
      </w:r>
      <w:r w:rsidR="009124D1">
        <w:t xml:space="preserve">a </w:t>
      </w:r>
      <w:r w:rsidR="00043006">
        <w:t>library</w:t>
      </w:r>
      <w:r w:rsidR="009124D1">
        <w:t xml:space="preserve"> of </w:t>
      </w:r>
      <w:r w:rsidR="00043006">
        <w:t xml:space="preserve">calibrated model </w:t>
      </w:r>
      <w:r w:rsidR="009124D1">
        <w:t>examples</w:t>
      </w:r>
      <w:r w:rsidR="00043006">
        <w:t>, how to evaluate and use these for real-world ecological applications. We then outline</w:t>
      </w:r>
      <w:r w:rsidR="009124D1">
        <w:t xml:space="preserve"> key areas of ongoing extensions to help inspire future accessibility and application of this approach.</w:t>
      </w:r>
    </w:p>
    <w:p w14:paraId="12BFF19D" w14:textId="0B16DB5E" w:rsidR="009124D1" w:rsidRDefault="009124D1" w:rsidP="00420A87"/>
    <w:p w14:paraId="06EA58A1" w14:textId="2770FDDA" w:rsidR="005B338F" w:rsidRDefault="005B338F" w:rsidP="00420A87">
      <w:pPr>
        <w:rPr>
          <w:b/>
          <w:bCs/>
        </w:rPr>
      </w:pPr>
      <w:r w:rsidRPr="005B338F">
        <w:rPr>
          <w:b/>
          <w:bCs/>
        </w:rPr>
        <w:t>Key assumptions and processes</w:t>
      </w:r>
    </w:p>
    <w:p w14:paraId="34C766D8" w14:textId="60C12D5B" w:rsidR="005B338F" w:rsidRDefault="005B338F" w:rsidP="00420A87">
      <w:pPr>
        <w:rPr>
          <w:b/>
          <w:bCs/>
        </w:rPr>
      </w:pPr>
    </w:p>
    <w:p w14:paraId="4C3C30DD" w14:textId="2CDF934A" w:rsidR="00056828" w:rsidRDefault="00F86684" w:rsidP="00420A87">
      <w:r>
        <w:t>T</w:t>
      </w:r>
      <w:r w:rsidR="00215DD9">
        <w:t xml:space="preserve">he </w:t>
      </w:r>
      <w:proofErr w:type="spellStart"/>
      <w:r w:rsidR="00215DD9">
        <w:t>general</w:t>
      </w:r>
      <w:del w:id="10" w:author="Ken Haste Andersen" w:date="2021-04-19T09:54:00Z">
        <w:r w:rsidDel="00512A95">
          <w:delText>,</w:delText>
        </w:r>
        <w:r w:rsidR="00215DD9" w:rsidDel="00512A95">
          <w:delText xml:space="preserve"> </w:delText>
        </w:r>
        <w:r w:rsidDel="00512A95">
          <w:delText>trait-</w:delText>
        </w:r>
        <w:commentRangeStart w:id="11"/>
        <w:r w:rsidDel="00512A95">
          <w:delText>based</w:delText>
        </w:r>
      </w:del>
      <w:commentRangeEnd w:id="11"/>
      <w:r w:rsidR="00512A95">
        <w:rPr>
          <w:rStyle w:val="CommentReference"/>
        </w:rPr>
        <w:commentReference w:id="11"/>
      </w:r>
      <w:del w:id="12" w:author="Ken Haste Andersen" w:date="2021-04-19T09:54:00Z">
        <w:r w:rsidDel="00512A95">
          <w:delText xml:space="preserve">, </w:delText>
        </w:r>
      </w:del>
      <w:r w:rsidR="00215DD9">
        <w:t>size</w:t>
      </w:r>
      <w:proofErr w:type="spellEnd"/>
      <w:r w:rsidR="00215DD9">
        <w:t xml:space="preserve"> spectrum model is centred around the premise that</w:t>
      </w:r>
      <w:r>
        <w:t xml:space="preserve"> the biological rates and of an individual organism in a community is strongly related to two size-related traits: individual size and asymptotic body size (</w:t>
      </w:r>
      <w:proofErr w:type="spellStart"/>
      <w:r>
        <w:t>Hartvig</w:t>
      </w:r>
      <w:proofErr w:type="spellEnd"/>
      <w:r>
        <w:t>, Andersen</w:t>
      </w:r>
      <w:r w:rsidR="00197E28">
        <w:t>, REFS</w:t>
      </w:r>
      <w:r>
        <w:t xml:space="preserve">). In </w:t>
      </w:r>
      <w:r w:rsidR="00056828">
        <w:t xml:space="preserve">size spectrum models we are concerned with tracking how the abundance of organisms, in a particular size </w:t>
      </w:r>
      <w:commentRangeStart w:id="13"/>
      <w:r w:rsidR="00056828">
        <w:t>bracket</w:t>
      </w:r>
      <w:commentRangeEnd w:id="13"/>
      <w:r w:rsidR="00B87D1D">
        <w:rPr>
          <w:rStyle w:val="CommentReference"/>
        </w:rPr>
        <w:commentReference w:id="13"/>
      </w:r>
      <w:r w:rsidR="00056828">
        <w:t>, changes through time as a result of individual physiological and ecological processes.</w:t>
      </w:r>
      <w:r w:rsidR="00197E28">
        <w:t xml:space="preserve"> These processes begin with size-dependent feeding interactions that result in the </w:t>
      </w:r>
      <w:r w:rsidR="00197E28">
        <w:lastRenderedPageBreak/>
        <w:t>creation of new biomass (through the assimilation and allocation of energy into maintenance, somatic growth, and production of offspring) and the destruction of biomass associated with death from predation and other background sources (disease, old-age, fishing).</w:t>
      </w:r>
    </w:p>
    <w:p w14:paraId="502C593C" w14:textId="50683627" w:rsidR="00197E28" w:rsidRDefault="00197E28" w:rsidP="00420A87"/>
    <w:p w14:paraId="61A432C6" w14:textId="5ED13625" w:rsidR="00197E28" w:rsidRDefault="00197E28" w:rsidP="00420A87">
      <w:r>
        <w:t>These processes are</w:t>
      </w:r>
      <w:ins w:id="14" w:author="Ken Haste Andersen" w:date="2021-04-19T09:47:00Z">
        <w:r w:rsidR="001E7A45">
          <w:t xml:space="preserve"> used to calcula</w:t>
        </w:r>
      </w:ins>
      <w:ins w:id="15" w:author="Ken Haste Andersen" w:date="2021-04-19T09:48:00Z">
        <w:r w:rsidR="001E7A45">
          <w:t>te the growth</w:t>
        </w:r>
        <w:r w:rsidR="000C3FAA">
          <w:t>, reprod</w:t>
        </w:r>
      </w:ins>
      <w:ins w:id="16" w:author="Ken Haste Andersen" w:date="2021-04-19T09:49:00Z">
        <w:r w:rsidR="000C3FAA">
          <w:t xml:space="preserve">uction, and </w:t>
        </w:r>
      </w:ins>
      <w:ins w:id="17" w:author="Ken Haste Andersen" w:date="2021-04-19T09:48:00Z">
        <w:r w:rsidR="001E7A45">
          <w:t xml:space="preserve">mortality of individual organisms as a </w:t>
        </w:r>
        <w:proofErr w:type="gramStart"/>
        <w:r w:rsidR="001E7A45">
          <w:t>function</w:t>
        </w:r>
      </w:ins>
      <w:ins w:id="18" w:author="Ken Haste Andersen" w:date="2021-04-19T09:49:00Z">
        <w:r w:rsidR="000C3FAA">
          <w:t>s</w:t>
        </w:r>
      </w:ins>
      <w:ins w:id="19" w:author="Ken Haste Andersen" w:date="2021-04-19T09:48:00Z">
        <w:r w:rsidR="001E7A45">
          <w:t xml:space="preserve"> of their size</w:t>
        </w:r>
        <w:proofErr w:type="gramEnd"/>
        <w:r w:rsidR="001E7A45">
          <w:t xml:space="preserve">. This information is scaled up the level of population size spectra </w:t>
        </w:r>
        <w:proofErr w:type="spellStart"/>
        <w:r w:rsidR="001E7A45">
          <w:t>by</w:t>
        </w:r>
      </w:ins>
      <w:del w:id="20" w:author="Ken Haste Andersen" w:date="2021-04-19T09:48:00Z">
        <w:r w:rsidDel="001E7A45">
          <w:delText xml:space="preserve"> mathematically captured by </w:delText>
        </w:r>
      </w:del>
      <w:r>
        <w:t>the</w:t>
      </w:r>
      <w:proofErr w:type="spellEnd"/>
      <w:r>
        <w:t xml:space="preserve"> McKendrick-von Foerster equation (equation 1) used by a wide range of age and size-structured models in ecology (IPMs, matrix). </w:t>
      </w:r>
    </w:p>
    <w:p w14:paraId="7E6B997B" w14:textId="77777777" w:rsidR="00197E28" w:rsidRDefault="00197E28" w:rsidP="00420A87"/>
    <w:p w14:paraId="2C020249" w14:textId="325A0407" w:rsidR="00197E28" w:rsidRDefault="00197E28" w:rsidP="00420A87">
      <w:r>
        <w:t>While relatively straightforward to solve when growth and mortality are known, size spectrum models have been developed to describe the growth, death, and reproduction processes centred around certain “size-based rules” (Andersen, 2019)</w:t>
      </w:r>
      <w:r w:rsidR="00A33AF8">
        <w:t>:</w:t>
      </w:r>
      <w:r>
        <w:t xml:space="preserve"> </w:t>
      </w:r>
    </w:p>
    <w:p w14:paraId="7CC688C5" w14:textId="77777777" w:rsidR="00197E28" w:rsidRDefault="00197E28" w:rsidP="00420A87"/>
    <w:p w14:paraId="48F24A76" w14:textId="3EEB3E5F" w:rsidR="00197E28" w:rsidRDefault="00197E28" w:rsidP="002B1ABE">
      <w:pPr>
        <w:pBdr>
          <w:top w:val="single" w:sz="4" w:space="1" w:color="auto"/>
          <w:left w:val="single" w:sz="4" w:space="4" w:color="auto"/>
          <w:bottom w:val="single" w:sz="4" w:space="1" w:color="auto"/>
          <w:right w:val="single" w:sz="4" w:space="4" w:color="auto"/>
        </w:pBdr>
      </w:pPr>
      <w:r>
        <w:t>Rule 1. In general</w:t>
      </w:r>
      <w:r w:rsidR="005E296A">
        <w:t>,</w:t>
      </w:r>
      <w:r>
        <w:t xml:space="preserve"> </w:t>
      </w:r>
      <w:r w:rsidR="00866020">
        <w:t xml:space="preserve">even within a species, </w:t>
      </w:r>
      <w:r w:rsidR="005E296A">
        <w:t xml:space="preserve">larger </w:t>
      </w:r>
      <w:r w:rsidR="00866020">
        <w:t>predators</w:t>
      </w:r>
      <w:r w:rsidR="005E296A">
        <w:t xml:space="preserve"> </w:t>
      </w:r>
      <w:ins w:id="21" w:author="Ken Haste Andersen" w:date="2021-04-19T09:49:00Z">
        <w:r w:rsidR="000C3FAA">
          <w:t xml:space="preserve">prefer to </w:t>
        </w:r>
      </w:ins>
      <w:r>
        <w:t xml:space="preserve">feed </w:t>
      </w:r>
      <w:r w:rsidR="00866020">
        <w:t xml:space="preserve">on </w:t>
      </w:r>
      <w:r w:rsidR="005E296A">
        <w:t xml:space="preserve">prey </w:t>
      </w:r>
      <w:r w:rsidR="00866020">
        <w:t>sizes</w:t>
      </w:r>
      <w:r w:rsidR="005E296A">
        <w:t xml:space="preserve"> a function of the ratio of their sizes</w:t>
      </w:r>
      <w:r w:rsidR="000651D4">
        <w:t xml:space="preserve"> (beta, sigma)</w:t>
      </w:r>
      <w:r w:rsidR="00966912">
        <w:t>.</w:t>
      </w:r>
    </w:p>
    <w:p w14:paraId="343A607A" w14:textId="500D6500" w:rsidR="00197E28" w:rsidRDefault="00197E28" w:rsidP="002B1ABE">
      <w:pPr>
        <w:pBdr>
          <w:top w:val="single" w:sz="4" w:space="1" w:color="auto"/>
          <w:left w:val="single" w:sz="4" w:space="4" w:color="auto"/>
          <w:bottom w:val="single" w:sz="4" w:space="1" w:color="auto"/>
          <w:right w:val="single" w:sz="4" w:space="4" w:color="auto"/>
        </w:pBdr>
      </w:pPr>
      <w:r>
        <w:t>Rule 2.</w:t>
      </w:r>
      <w:r w:rsidR="005E296A">
        <w:t xml:space="preserve"> Larger organisms </w:t>
      </w:r>
      <w:commentRangeStart w:id="22"/>
      <w:r w:rsidR="005E296A">
        <w:t>encounter more food</w:t>
      </w:r>
      <w:commentRangeEnd w:id="22"/>
      <w:r w:rsidR="000C3FAA">
        <w:rPr>
          <w:rStyle w:val="CommentReference"/>
        </w:rPr>
        <w:commentReference w:id="22"/>
      </w:r>
      <w:r w:rsidR="005E296A">
        <w:t xml:space="preserve">, through </w:t>
      </w:r>
      <w:r w:rsidR="00866020">
        <w:t xml:space="preserve">their </w:t>
      </w:r>
      <w:r w:rsidR="005E296A">
        <w:t>allometric search rates</w:t>
      </w:r>
    </w:p>
    <w:p w14:paraId="28373018" w14:textId="44FC55B4" w:rsidR="00197E28" w:rsidRDefault="00197E28" w:rsidP="002B1ABE">
      <w:pPr>
        <w:pBdr>
          <w:top w:val="single" w:sz="4" w:space="1" w:color="auto"/>
          <w:left w:val="single" w:sz="4" w:space="4" w:color="auto"/>
          <w:bottom w:val="single" w:sz="4" w:space="1" w:color="auto"/>
          <w:right w:val="single" w:sz="4" w:space="4" w:color="auto"/>
        </w:pBdr>
      </w:pPr>
      <w:r>
        <w:t xml:space="preserve">Rule 3. </w:t>
      </w:r>
      <w:r w:rsidR="00866020">
        <w:t>Larger organisms have greater metabolic demands</w:t>
      </w:r>
      <w:r w:rsidR="000B1155">
        <w:t xml:space="preserve"> and </w:t>
      </w:r>
      <w:ins w:id="23" w:author="Ken Haste Andersen" w:date="2021-04-19T09:50:00Z">
        <w:r w:rsidR="00C461A7">
          <w:t xml:space="preserve">higher </w:t>
        </w:r>
      </w:ins>
      <w:r w:rsidR="000B1155">
        <w:t>maximum consumption rates</w:t>
      </w:r>
      <w:r w:rsidR="00866020">
        <w:t>,</w:t>
      </w:r>
      <w:r w:rsidR="000B1155">
        <w:t xml:space="preserve"> both</w:t>
      </w:r>
      <w:r w:rsidR="00866020">
        <w:t xml:space="preserve"> based on </w:t>
      </w:r>
      <w:r w:rsidR="000B1155">
        <w:t xml:space="preserve">known </w:t>
      </w:r>
      <w:r w:rsidR="00866020">
        <w:t>allometr</w:t>
      </w:r>
      <w:r w:rsidR="000B1155">
        <w:t>ies</w:t>
      </w:r>
      <w:ins w:id="24" w:author="Ken Haste Andersen" w:date="2021-04-19T09:50:00Z">
        <w:r w:rsidR="00C461A7">
          <w:t xml:space="preserve"> (typically “metabolic” scaling).</w:t>
        </w:r>
      </w:ins>
    </w:p>
    <w:p w14:paraId="6D9792CC" w14:textId="5D4BEAC5" w:rsidR="00866020" w:rsidRDefault="00866020" w:rsidP="002B1ABE">
      <w:pPr>
        <w:pBdr>
          <w:top w:val="single" w:sz="4" w:space="1" w:color="auto"/>
          <w:left w:val="single" w:sz="4" w:space="4" w:color="auto"/>
          <w:bottom w:val="single" w:sz="4" w:space="1" w:color="auto"/>
          <w:right w:val="single" w:sz="4" w:space="4" w:color="auto"/>
        </w:pBdr>
      </w:pPr>
      <w:r>
        <w:t xml:space="preserve">Rule 4. Larger organisms have greater </w:t>
      </w:r>
      <w:commentRangeStart w:id="25"/>
      <w:ins w:id="26" w:author="Ken Haste Andersen" w:date="2021-04-19T09:50:00Z">
        <w:r w:rsidR="00C461A7">
          <w:t>po</w:t>
        </w:r>
      </w:ins>
      <w:ins w:id="27" w:author="Ken Haste Andersen" w:date="2021-04-19T09:51:00Z">
        <w:r w:rsidR="00C461A7">
          <w:t xml:space="preserve">tential </w:t>
        </w:r>
        <w:commentRangeEnd w:id="25"/>
        <w:r w:rsidR="00C461A7">
          <w:rPr>
            <w:rStyle w:val="CommentReference"/>
          </w:rPr>
          <w:commentReference w:id="25"/>
        </w:r>
      </w:ins>
      <w:r>
        <w:t xml:space="preserve">reproductive </w:t>
      </w:r>
      <w:del w:id="28" w:author="Ken Haste Andersen" w:date="2021-04-19T09:50:00Z">
        <w:r w:rsidDel="00C461A7">
          <w:delText>costs</w:delText>
        </w:r>
      </w:del>
      <w:ins w:id="29" w:author="Ken Haste Andersen" w:date="2021-04-19T09:50:00Z">
        <w:r w:rsidR="00C461A7">
          <w:t>output</w:t>
        </w:r>
      </w:ins>
    </w:p>
    <w:p w14:paraId="1855E86F" w14:textId="4397494F" w:rsidR="00866020" w:rsidRDefault="00866020" w:rsidP="002B1ABE">
      <w:pPr>
        <w:pBdr>
          <w:top w:val="single" w:sz="4" w:space="1" w:color="auto"/>
          <w:left w:val="single" w:sz="4" w:space="4" w:color="auto"/>
          <w:bottom w:val="single" w:sz="4" w:space="1" w:color="auto"/>
          <w:right w:val="single" w:sz="4" w:space="4" w:color="auto"/>
        </w:pBdr>
      </w:pPr>
      <w:r>
        <w:t xml:space="preserve">Rule 5.  </w:t>
      </w:r>
      <w:r w:rsidR="000C2C65">
        <w:t xml:space="preserve">Organisms </w:t>
      </w:r>
      <w:r w:rsidR="000B1155">
        <w:t xml:space="preserve">of a particular size </w:t>
      </w:r>
      <w:r w:rsidR="000C2C65">
        <w:t xml:space="preserve">allocate energy into reproduction according to their </w:t>
      </w:r>
      <w:r>
        <w:t xml:space="preserve">maturation </w:t>
      </w:r>
      <w:r w:rsidR="000C2C65">
        <w:t>size</w:t>
      </w:r>
      <w:r w:rsidR="000B1155">
        <w:t>, which is a fraction of their asymptotic size</w:t>
      </w:r>
    </w:p>
    <w:p w14:paraId="462979FA" w14:textId="155B3931" w:rsidR="005E296A" w:rsidRDefault="00866020" w:rsidP="000B1155">
      <w:pPr>
        <w:pBdr>
          <w:top w:val="single" w:sz="4" w:space="1" w:color="auto"/>
          <w:left w:val="single" w:sz="4" w:space="4" w:color="auto"/>
          <w:bottom w:val="single" w:sz="4" w:space="1" w:color="auto"/>
          <w:right w:val="single" w:sz="4" w:space="4" w:color="auto"/>
        </w:pBdr>
      </w:pPr>
      <w:commentRangeStart w:id="30"/>
      <w:r>
        <w:t>Rule 6. Species with smaller asymptotic sizes</w:t>
      </w:r>
      <w:r w:rsidR="000B1155">
        <w:t xml:space="preserve"> have higher background mortality rates</w:t>
      </w:r>
      <w:r w:rsidR="00FE4B4E">
        <w:t xml:space="preserve"> and high maximum recruitment rates</w:t>
      </w:r>
      <w:commentRangeEnd w:id="30"/>
      <w:r w:rsidR="00C461A7">
        <w:rPr>
          <w:rStyle w:val="CommentReference"/>
        </w:rPr>
        <w:commentReference w:id="30"/>
      </w:r>
    </w:p>
    <w:p w14:paraId="2F09A4A5" w14:textId="64C48EBE" w:rsidR="000B1155" w:rsidRDefault="000B1155" w:rsidP="000B1155">
      <w:pPr>
        <w:pBdr>
          <w:top w:val="single" w:sz="4" w:space="1" w:color="auto"/>
          <w:left w:val="single" w:sz="4" w:space="4" w:color="auto"/>
          <w:bottom w:val="single" w:sz="4" w:space="1" w:color="auto"/>
          <w:right w:val="single" w:sz="4" w:space="4" w:color="auto"/>
        </w:pBdr>
      </w:pPr>
      <w:r>
        <w:t xml:space="preserve">Rule 7. Species may </w:t>
      </w:r>
      <w:r w:rsidR="00E27BA7">
        <w:t>potentially interact</w:t>
      </w:r>
      <w:r>
        <w:t xml:space="preserve"> </w:t>
      </w:r>
      <w:r w:rsidR="00E27BA7">
        <w:t xml:space="preserve">with </w:t>
      </w:r>
      <w:r>
        <w:t xml:space="preserve">each other </w:t>
      </w:r>
      <w:r w:rsidR="00E27BA7">
        <w:t xml:space="preserve">differently </w:t>
      </w:r>
      <w:r>
        <w:t>according to an interaction matrix</w:t>
      </w:r>
    </w:p>
    <w:p w14:paraId="63A4EF01" w14:textId="156DD013" w:rsidR="00C2545D" w:rsidRDefault="00C2545D" w:rsidP="000B1155">
      <w:pPr>
        <w:pBdr>
          <w:top w:val="single" w:sz="4" w:space="1" w:color="auto"/>
          <w:left w:val="single" w:sz="4" w:space="4" w:color="auto"/>
          <w:bottom w:val="single" w:sz="4" w:space="1" w:color="auto"/>
          <w:right w:val="single" w:sz="4" w:space="4" w:color="auto"/>
        </w:pBdr>
      </w:pPr>
      <w:r>
        <w:t xml:space="preserve">Rule 8., There is at least one background resource…etc </w:t>
      </w:r>
      <w:proofErr w:type="spellStart"/>
      <w:r>
        <w:t>etc</w:t>
      </w:r>
      <w:proofErr w:type="spellEnd"/>
    </w:p>
    <w:p w14:paraId="28A7307B" w14:textId="3DDE3460" w:rsidR="00717CBC" w:rsidRDefault="00717CBC" w:rsidP="000B1155">
      <w:pPr>
        <w:pBdr>
          <w:top w:val="single" w:sz="4" w:space="1" w:color="auto"/>
          <w:left w:val="single" w:sz="4" w:space="4" w:color="auto"/>
          <w:bottom w:val="single" w:sz="4" w:space="1" w:color="auto"/>
          <w:right w:val="single" w:sz="4" w:space="4" w:color="auto"/>
        </w:pBdr>
      </w:pPr>
      <w:r>
        <w:t xml:space="preserve">Etc </w:t>
      </w:r>
    </w:p>
    <w:p w14:paraId="55F54BAB" w14:textId="5A92FC8B" w:rsidR="000B1155" w:rsidRDefault="000B1155" w:rsidP="000B1155">
      <w:pPr>
        <w:pBdr>
          <w:top w:val="single" w:sz="4" w:space="1" w:color="auto"/>
          <w:left w:val="single" w:sz="4" w:space="4" w:color="auto"/>
          <w:bottom w:val="single" w:sz="4" w:space="1" w:color="auto"/>
          <w:right w:val="single" w:sz="4" w:space="4" w:color="auto"/>
        </w:pBdr>
      </w:pPr>
      <w:r w:rsidRPr="00966912">
        <w:rPr>
          <w:highlight w:val="yellow"/>
        </w:rPr>
        <w:t>….. (need to check book</w:t>
      </w:r>
      <w:r w:rsidR="00A33AF8" w:rsidRPr="00966912">
        <w:rPr>
          <w:highlight w:val="yellow"/>
        </w:rPr>
        <w:t>, link each of these with parameters</w:t>
      </w:r>
      <w:r w:rsidR="00717CBC" w:rsidRPr="00966912">
        <w:rPr>
          <w:highlight w:val="yellow"/>
        </w:rPr>
        <w:t>, need to put equations and parameters somewhere</w:t>
      </w:r>
      <w:r w:rsidR="00A33AF8" w:rsidRPr="00966912">
        <w:rPr>
          <w:highlight w:val="yellow"/>
        </w:rPr>
        <w:t>)</w:t>
      </w:r>
    </w:p>
    <w:p w14:paraId="1E7B6ADF" w14:textId="77777777" w:rsidR="000B1155" w:rsidRDefault="000B1155" w:rsidP="00420A87"/>
    <w:p w14:paraId="0A176E9E" w14:textId="77777777" w:rsidR="005222C2" w:rsidDel="005222C2" w:rsidRDefault="005222C2" w:rsidP="005222C2">
      <w:pPr>
        <w:rPr>
          <w:del w:id="31" w:author="Ken Haste Andersen" w:date="2021-04-19T09:56:00Z"/>
          <w:moveTo w:id="32" w:author="Ken Haste Andersen" w:date="2021-04-19T09:56:00Z"/>
        </w:rPr>
      </w:pPr>
      <w:ins w:id="33" w:author="Ken Haste Andersen" w:date="2021-04-19T09:54:00Z">
        <w:r>
          <w:t xml:space="preserve">The </w:t>
        </w:r>
      </w:ins>
      <w:ins w:id="34" w:author="Ken Haste Andersen" w:date="2021-04-19T09:55:00Z">
        <w:r>
          <w:t xml:space="preserve">size spectrum models come in a range of flavours with different data needs. The most “data-poor” is the trait-based model. This version does not include any information about the specific species present. </w:t>
        </w:r>
      </w:ins>
      <w:moveToRangeStart w:id="35" w:author="Ken Haste Andersen" w:date="2021-04-19T09:56:00Z" w:name="move69718616"/>
      <w:moveTo w:id="36" w:author="Ken Haste Andersen" w:date="2021-04-19T09:56:00Z">
        <w:r>
          <w:t xml:space="preserve">Trait-based size spectrum models provide a general description of the individual to community processes that give rise to a size spectrum - without necessarily needing to know what species are present or even having any data! In reality not all of these assumptions would hold for a specific real system of interest. </w:t>
        </w:r>
      </w:moveTo>
    </w:p>
    <w:moveToRangeEnd w:id="35"/>
    <w:p w14:paraId="32B877E8" w14:textId="3FFB5753" w:rsidR="005222C2" w:rsidRDefault="005222C2" w:rsidP="00420A87">
      <w:pPr>
        <w:rPr>
          <w:ins w:id="37" w:author="Ken Haste Andersen" w:date="2021-04-19T09:56:00Z"/>
        </w:rPr>
      </w:pPr>
      <w:ins w:id="38" w:author="Ken Haste Andersen" w:date="2021-04-19T09:55:00Z">
        <w:r>
          <w:t>The next level is species-based size-s</w:t>
        </w:r>
      </w:ins>
      <w:ins w:id="39" w:author="Ken Haste Andersen" w:date="2021-04-19T09:56:00Z">
        <w:r>
          <w:t xml:space="preserve">pectrum models which requires some information about the actual species present. The focus of this </w:t>
        </w:r>
        <w:proofErr w:type="spellStart"/>
        <w:r>
          <w:t>howto</w:t>
        </w:r>
        <w:proofErr w:type="spellEnd"/>
        <w:r>
          <w:t xml:space="preserve"> is the species-based size-</w:t>
        </w:r>
        <w:proofErr w:type="spellStart"/>
        <w:r>
          <w:t>spectum</w:t>
        </w:r>
        <w:proofErr w:type="spellEnd"/>
        <w:r>
          <w:t xml:space="preserve"> model.</w:t>
        </w:r>
      </w:ins>
    </w:p>
    <w:p w14:paraId="169B0232" w14:textId="77777777" w:rsidR="005222C2" w:rsidRDefault="005222C2" w:rsidP="00420A87">
      <w:pPr>
        <w:rPr>
          <w:ins w:id="40" w:author="Ken Haste Andersen" w:date="2021-04-19T09:54:00Z"/>
        </w:rPr>
      </w:pPr>
    </w:p>
    <w:p w14:paraId="7CF98636" w14:textId="276C8AD9" w:rsidR="00A33AF8" w:rsidDel="005222C2" w:rsidRDefault="002B1ABE" w:rsidP="00420A87">
      <w:pPr>
        <w:rPr>
          <w:moveFrom w:id="41" w:author="Ken Haste Andersen" w:date="2021-04-19T09:56:00Z"/>
        </w:rPr>
      </w:pPr>
      <w:moveFromRangeStart w:id="42" w:author="Ken Haste Andersen" w:date="2021-04-19T09:56:00Z" w:name="move69718616"/>
      <w:moveFrom w:id="43" w:author="Ken Haste Andersen" w:date="2021-04-19T09:56:00Z">
        <w:r w:rsidDel="005222C2">
          <w:t>T</w:t>
        </w:r>
        <w:r w:rsidR="00126F6E" w:rsidDel="005222C2">
          <w:t>rait-based size spectrum models provide a general description of the individual to community processes that give rise to a size spectrum</w:t>
        </w:r>
        <w:r w:rsidDel="005222C2">
          <w:t xml:space="preserve"> - </w:t>
        </w:r>
        <w:r w:rsidR="00126F6E" w:rsidDel="005222C2">
          <w:t xml:space="preserve">without necessarily </w:t>
        </w:r>
        <w:r w:rsidR="000C500E" w:rsidDel="005222C2">
          <w:t xml:space="preserve">needing to </w:t>
        </w:r>
        <w:r w:rsidR="00126F6E" w:rsidDel="005222C2">
          <w:t>know what species are present</w:t>
        </w:r>
        <w:r w:rsidDel="005222C2">
          <w:t xml:space="preserve"> or even having any data! </w:t>
        </w:r>
        <w:r w:rsidR="00A33AF8" w:rsidDel="005222C2">
          <w:t xml:space="preserve">In reality not all of these assumptions would hold for a specific real system of interest. </w:t>
        </w:r>
      </w:moveFrom>
    </w:p>
    <w:moveFromRangeEnd w:id="42"/>
    <w:p w14:paraId="646E4297" w14:textId="77777777" w:rsidR="00A33AF8" w:rsidRDefault="00A33AF8" w:rsidP="00420A87"/>
    <w:p w14:paraId="611C5439" w14:textId="5DF1990F" w:rsidR="005E296A" w:rsidRDefault="00A33AF8" w:rsidP="00420A87">
      <w:r>
        <w:t>Thus</w:t>
      </w:r>
      <w:r w:rsidR="002B1ABE">
        <w:t>,</w:t>
      </w:r>
      <w:r w:rsidR="00126F6E">
        <w:t xml:space="preserve"> multispecies size spectrum models </w:t>
      </w:r>
      <w:r w:rsidR="000C500E">
        <w:t xml:space="preserve">are focussed on </w:t>
      </w:r>
      <w:r w:rsidR="000C500E" w:rsidRPr="002B1ABE">
        <w:rPr>
          <w:i/>
          <w:iCs/>
        </w:rPr>
        <w:t>particular</w:t>
      </w:r>
      <w:r w:rsidR="000C500E">
        <w:t xml:space="preserve"> </w:t>
      </w:r>
      <w:r w:rsidR="002B1ABE">
        <w:t xml:space="preserve">real </w:t>
      </w:r>
      <w:r w:rsidR="000C500E">
        <w:t>systems and aim to u</w:t>
      </w:r>
      <w:r w:rsidR="006C1421">
        <w:t>se</w:t>
      </w:r>
      <w:r w:rsidR="002B1ABE">
        <w:t xml:space="preserve"> </w:t>
      </w:r>
      <w:r w:rsidR="000C500E">
        <w:t xml:space="preserve">data </w:t>
      </w:r>
      <w:r w:rsidR="006C1421">
        <w:t>available</w:t>
      </w:r>
      <w:r w:rsidR="000C500E">
        <w:t xml:space="preserve"> to undertake system-specific </w:t>
      </w:r>
      <w:r w:rsidR="002B1ABE">
        <w:t xml:space="preserve">ecosystem-based </w:t>
      </w:r>
      <w:r w:rsidR="000C500E">
        <w:t>assessments</w:t>
      </w:r>
      <w:r w:rsidR="002B1ABE">
        <w:t xml:space="preserve"> and multispecies model scenarios.</w:t>
      </w:r>
      <w:r>
        <w:t xml:space="preserve"> The steps </w:t>
      </w:r>
      <w:r w:rsidR="006C1421">
        <w:t>in this paper</w:t>
      </w:r>
      <w:r>
        <w:t xml:space="preserve"> have been developed </w:t>
      </w:r>
      <w:r w:rsidR="006C1421">
        <w:t xml:space="preserve">to guide first-time users </w:t>
      </w:r>
      <w:r w:rsidR="0081038A">
        <w:t xml:space="preserve">to build </w:t>
      </w:r>
      <w:proofErr w:type="spellStart"/>
      <w:r w:rsidR="0081038A">
        <w:t>mizer</w:t>
      </w:r>
      <w:proofErr w:type="spellEnd"/>
      <w:r w:rsidR="0081038A">
        <w:t xml:space="preserve"> models for their study system, calibrate models using data typically available and test models based on a combination of theory, heuristics, and/or independent data (</w:t>
      </w:r>
      <w:proofErr w:type="gramStart"/>
      <w:r w:rsidR="0081038A">
        <w:t>e.g.</w:t>
      </w:r>
      <w:proofErr w:type="gramEnd"/>
      <w:r w:rsidR="0081038A">
        <w:t xml:space="preserve"> not used in the calibration process).</w:t>
      </w:r>
      <w:r w:rsidR="00E27BA7">
        <w:t xml:space="preserve"> As a companion to this </w:t>
      </w:r>
      <w:proofErr w:type="gramStart"/>
      <w:r w:rsidR="00E27BA7">
        <w:t>paper</w:t>
      </w:r>
      <w:proofErr w:type="gramEnd"/>
      <w:r w:rsidR="00E27BA7">
        <w:t xml:space="preserve"> we </w:t>
      </w:r>
      <w:r w:rsidR="00E27BA7">
        <w:lastRenderedPageBreak/>
        <w:t>provide and prefer to three R tutorials</w:t>
      </w:r>
      <w:r w:rsidR="00896891">
        <w:t xml:space="preserve"> (Supplement)</w:t>
      </w:r>
      <w:r w:rsidR="00E27BA7">
        <w:t xml:space="preserve"> where you can reproduce and modify all steps of our worked example yourself. We also point to the </w:t>
      </w:r>
      <w:proofErr w:type="spellStart"/>
      <w:r w:rsidR="00E27BA7">
        <w:t>mizer</w:t>
      </w:r>
      <w:proofErr w:type="spellEnd"/>
      <w:r w:rsidR="00E27BA7">
        <w:t xml:space="preserve"> website (</w:t>
      </w:r>
      <w:r w:rsidR="00896891" w:rsidRPr="00896891">
        <w:t>https://sizespectrum.org/mizer/</w:t>
      </w:r>
      <w:r w:rsidR="00E27BA7">
        <w:t xml:space="preserve">) which </w:t>
      </w:r>
      <w:r w:rsidR="008E35B7">
        <w:t>provides detailed</w:t>
      </w:r>
      <w:r w:rsidR="00E27BA7">
        <w:t xml:space="preserve"> resource</w:t>
      </w:r>
      <w:r w:rsidR="008E35B7">
        <w:t>s</w:t>
      </w:r>
      <w:r w:rsidR="00E27BA7">
        <w:t xml:space="preserve"> </w:t>
      </w:r>
      <w:r w:rsidR="008E35B7">
        <w:t>including</w:t>
      </w:r>
      <w:r w:rsidR="00E27BA7">
        <w:t xml:space="preserve"> model </w:t>
      </w:r>
      <w:r w:rsidR="008E35B7">
        <w:t>descriptions, R commands for analysis and plotting, as well as extension capabilities for more advanced users and developers.</w:t>
      </w:r>
      <w:r w:rsidR="00560DDB">
        <w:t xml:space="preserve"> As a basic entry level introduction on the general size spectrum modelling </w:t>
      </w:r>
      <w:proofErr w:type="spellStart"/>
      <w:r w:rsidR="00560DDB">
        <w:t>approacl</w:t>
      </w:r>
      <w:proofErr w:type="spellEnd"/>
      <w:r w:rsidR="00560DDB">
        <w:t xml:space="preserve"> we suggest you </w:t>
      </w:r>
      <w:proofErr w:type="spellStart"/>
      <w:r w:rsidR="00560DDB" w:rsidRPr="00560DDB">
        <w:rPr>
          <w:i/>
          <w:iCs/>
          <w:highlight w:val="yellow"/>
        </w:rPr>
        <w:t>readXXX</w:t>
      </w:r>
      <w:proofErr w:type="spellEnd"/>
      <w:r w:rsidR="00560DDB" w:rsidRPr="00560DDB">
        <w:rPr>
          <w:i/>
          <w:iCs/>
          <w:highlight w:val="yellow"/>
        </w:rPr>
        <w:t>/watch this vide “what is a size spectrum?</w:t>
      </w:r>
      <w:proofErr w:type="gramStart"/>
      <w:r w:rsidR="00560DDB" w:rsidRPr="00560DDB">
        <w:rPr>
          <w:i/>
          <w:iCs/>
          <w:highlight w:val="yellow"/>
        </w:rPr>
        <w:t>”</w:t>
      </w:r>
      <w:r w:rsidR="00560DDB">
        <w:t xml:space="preserve"> </w:t>
      </w:r>
      <w:ins w:id="44" w:author="Ken Haste Andersen" w:date="2021-04-19T09:54:00Z">
        <w:r w:rsidR="00C461A7">
          <w:t>:</w:t>
        </w:r>
        <w:proofErr w:type="gramEnd"/>
        <w:r w:rsidR="00C461A7">
          <w:t xml:space="preserve"> </w:t>
        </w:r>
        <w:r w:rsidR="00C461A7">
          <w:fldChar w:fldCharType="begin"/>
        </w:r>
        <w:r w:rsidR="00C461A7">
          <w:instrText xml:space="preserve"> HYPERLINK "</w:instrText>
        </w:r>
        <w:r w:rsidR="00C461A7" w:rsidRPr="00C461A7">
          <w:instrText>https://vimeo.com/360486042</w:instrText>
        </w:r>
        <w:r w:rsidR="00C461A7">
          <w:instrText xml:space="preserve">" </w:instrText>
        </w:r>
        <w:r w:rsidR="00C461A7">
          <w:fldChar w:fldCharType="separate"/>
        </w:r>
        <w:r w:rsidR="00C461A7" w:rsidRPr="005B18D1">
          <w:rPr>
            <w:rStyle w:val="Hyperlink"/>
          </w:rPr>
          <w:t>https://vimeo.com/360486042</w:t>
        </w:r>
        <w:r w:rsidR="00C461A7">
          <w:fldChar w:fldCharType="end"/>
        </w:r>
        <w:r w:rsidR="00C461A7">
          <w:t xml:space="preserve"> </w:t>
        </w:r>
      </w:ins>
      <w:r w:rsidR="00560DDB">
        <w:t>before starting the below tutorials..</w:t>
      </w:r>
    </w:p>
    <w:p w14:paraId="06A24281" w14:textId="703F67C9" w:rsidR="005B338F" w:rsidRDefault="005B338F" w:rsidP="00420A87">
      <w:pPr>
        <w:rPr>
          <w:ins w:id="45" w:author="Ken Haste Andersen" w:date="2021-04-19T09:57:00Z"/>
        </w:rPr>
      </w:pPr>
    </w:p>
    <w:p w14:paraId="4B7D73D1" w14:textId="164192DD" w:rsidR="005222C2" w:rsidRDefault="005222C2" w:rsidP="00420A87">
      <w:pPr>
        <w:rPr>
          <w:ins w:id="46" w:author="Ken Haste Andersen" w:date="2021-04-19T09:57:00Z"/>
        </w:rPr>
      </w:pPr>
      <w:ins w:id="47" w:author="Ken Haste Andersen" w:date="2021-04-19T09:57:00Z">
        <w:del w:id="48" w:author="Julia Blanchard" w:date="2021-05-10T13:31:00Z">
          <w:r w:rsidRPr="005222C2" w:rsidDel="00665AAE">
            <w:rPr>
              <w:noProof/>
            </w:rPr>
            <w:drawing>
              <wp:inline distT="0" distB="0" distL="0" distR="0" wp14:anchorId="24FF11EF" wp14:editId="105BC78E">
                <wp:extent cx="5727700" cy="43148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27700" cy="4314825"/>
                        </a:xfrm>
                        <a:prstGeom prst="rect">
                          <a:avLst/>
                        </a:prstGeom>
                      </pic:spPr>
                    </pic:pic>
                  </a:graphicData>
                </a:graphic>
              </wp:inline>
            </w:drawing>
          </w:r>
        </w:del>
      </w:ins>
      <w:ins w:id="49" w:author="Julia Blanchard" w:date="2021-05-10T13:31:00Z">
        <w:r w:rsidR="00665AAE">
          <w:rPr>
            <w:noProof/>
          </w:rPr>
          <w:drawing>
            <wp:inline distT="0" distB="0" distL="0" distR="0" wp14:anchorId="6CABEFB0" wp14:editId="030DF60E">
              <wp:extent cx="5727700" cy="3730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27700" cy="3730625"/>
                      </a:xfrm>
                      <a:prstGeom prst="rect">
                        <a:avLst/>
                      </a:prstGeom>
                    </pic:spPr>
                  </pic:pic>
                </a:graphicData>
              </a:graphic>
            </wp:inline>
          </w:drawing>
        </w:r>
      </w:ins>
    </w:p>
    <w:p w14:paraId="435DC53A" w14:textId="1FE7356A" w:rsidR="005222C2" w:rsidRPr="005222C2" w:rsidRDefault="005222C2" w:rsidP="005222C2">
      <w:pPr>
        <w:rPr>
          <w:ins w:id="50" w:author="Ken Haste Andersen" w:date="2021-04-19T09:57:00Z"/>
        </w:rPr>
      </w:pPr>
      <w:ins w:id="51" w:author="Ken Haste Andersen" w:date="2021-04-19T09:57:00Z">
        <w:r>
          <w:t xml:space="preserve">Figure 1: </w:t>
        </w:r>
        <w:r w:rsidRPr="005222C2">
          <w:rPr>
            <w:lang w:val="en-US"/>
          </w:rPr>
          <w:t xml:space="preserve">Caption: Illustration of the parameters needed (blue boxes) and calibrated (green boxes) by Mizer. The need for data is hierarchical: a model can be setup and calibrated with the information in red: knowledge of the asymptotic size and observations of biomass and fishing. The calibration can be refined by adding further information in life history parameters and by using knowledge of Fmsy to calibrate the reproductive efficiency (orange). Additional refinement can be done by specifying the interaction matrix, theta (blue). Other parameters can </w:t>
        </w:r>
      </w:ins>
      <w:ins w:id="52" w:author="Ken Haste Andersen" w:date="2021-04-19T09:58:00Z">
        <w:r>
          <w:rPr>
            <w:lang w:val="en-US"/>
          </w:rPr>
          <w:t xml:space="preserve">be </w:t>
        </w:r>
      </w:ins>
      <w:ins w:id="53" w:author="Ken Haste Andersen" w:date="2021-04-19T09:57:00Z">
        <w:r w:rsidRPr="005222C2">
          <w:rPr>
            <w:lang w:val="en-US"/>
          </w:rPr>
          <w:t>adjusted but they are rarely known accurately on a species-by-species basis (black).</w:t>
        </w:r>
      </w:ins>
    </w:p>
    <w:p w14:paraId="58857301" w14:textId="7F641B88" w:rsidR="005222C2" w:rsidRPr="005222C2" w:rsidRDefault="005222C2" w:rsidP="00420A87">
      <w:pPr>
        <w:rPr>
          <w:ins w:id="54" w:author="Ken Haste Andersen" w:date="2021-04-19T09:57:00Z"/>
        </w:rPr>
      </w:pPr>
    </w:p>
    <w:p w14:paraId="42338AE7" w14:textId="77777777" w:rsidR="005222C2" w:rsidRDefault="005222C2" w:rsidP="00420A87"/>
    <w:p w14:paraId="74067F7F" w14:textId="6D74152D" w:rsidR="005B338F" w:rsidRDefault="0045057A" w:rsidP="00420A87">
      <w:pPr>
        <w:rPr>
          <w:b/>
          <w:bCs/>
        </w:rPr>
      </w:pPr>
      <w:r>
        <w:rPr>
          <w:b/>
          <w:bCs/>
        </w:rPr>
        <w:t xml:space="preserve">Part 1: </w:t>
      </w:r>
      <w:r w:rsidR="005B338F" w:rsidRPr="00C71A85">
        <w:rPr>
          <w:b/>
          <w:bCs/>
        </w:rPr>
        <w:t>Parameterisation</w:t>
      </w:r>
      <w:r w:rsidR="0071625D">
        <w:rPr>
          <w:b/>
          <w:bCs/>
        </w:rPr>
        <w:t xml:space="preserve"> </w:t>
      </w:r>
    </w:p>
    <w:p w14:paraId="1DE9527D" w14:textId="1B0E35F7" w:rsidR="004E600D" w:rsidRDefault="004E600D" w:rsidP="00420A87">
      <w:pPr>
        <w:rPr>
          <w:b/>
          <w:bCs/>
        </w:rPr>
      </w:pPr>
    </w:p>
    <w:p w14:paraId="24713557" w14:textId="77777777" w:rsidR="009F054A" w:rsidRDefault="004E600D" w:rsidP="00420A87">
      <w:pPr>
        <w:rPr>
          <w:ins w:id="55" w:author="Julia Blanchard" w:date="2021-05-17T14:56:00Z"/>
        </w:rPr>
      </w:pPr>
      <w:commentRangeStart w:id="56"/>
      <w:r>
        <w:t xml:space="preserve">The main difference between a trait based and a multispecies </w:t>
      </w:r>
      <w:proofErr w:type="spellStart"/>
      <w:r>
        <w:t>mizer</w:t>
      </w:r>
      <w:proofErr w:type="spellEnd"/>
      <w:r>
        <w:t xml:space="preserve"> model is that several key parameters, assumed to be the same for all species in the trait-based model, instead can be parametrised to capture known species-specific differences informed from study system data. </w:t>
      </w:r>
      <w:commentRangeEnd w:id="56"/>
      <w:r w:rsidR="000772C2">
        <w:rPr>
          <w:rStyle w:val="CommentReference"/>
        </w:rPr>
        <w:commentReference w:id="56"/>
      </w:r>
      <w:r>
        <w:t xml:space="preserve">These include life -history parameters that are widely available or can be estimated using information on </w:t>
      </w:r>
      <w:proofErr w:type="spellStart"/>
      <w:r>
        <w:t>Fishbase</w:t>
      </w:r>
      <w:proofErr w:type="spellEnd"/>
      <w:r>
        <w:t xml:space="preserve"> (asymptotic size, maturation size)</w:t>
      </w:r>
      <w:ins w:id="57" w:author="Julia Blanchard" w:date="2021-05-17T14:56:00Z">
        <w:r w:rsidR="009F054A">
          <w:t xml:space="preserve">. </w:t>
        </w:r>
      </w:ins>
    </w:p>
    <w:p w14:paraId="0683035E" w14:textId="77777777" w:rsidR="009F054A" w:rsidRDefault="009F054A" w:rsidP="00420A87">
      <w:pPr>
        <w:rPr>
          <w:ins w:id="58" w:author="Julia Blanchard" w:date="2021-05-17T14:56:00Z"/>
        </w:rPr>
      </w:pPr>
    </w:p>
    <w:p w14:paraId="0B39132F" w14:textId="7A64B088" w:rsidR="004E600D" w:rsidRDefault="004E600D" w:rsidP="00420A87">
      <w:del w:id="59" w:author="Julia Blanchard" w:date="2021-05-17T14:56:00Z">
        <w:r w:rsidDel="009F054A">
          <w:lastRenderedPageBreak/>
          <w:delText xml:space="preserve"> as well as f</w:delText>
        </w:r>
      </w:del>
      <w:ins w:id="60" w:author="Julia Blanchard" w:date="2021-05-17T14:56:00Z">
        <w:r w:rsidR="009F054A">
          <w:t>F</w:t>
        </w:r>
      </w:ins>
      <w:r>
        <w:t xml:space="preserve">ood-web parameters, such as the preferred predator-prey size ratio, and interaction matrix that can be estimated from basic heuristic ecological knowledge, diet data, or species distributional information. By default some species specific parameters are automatically calculated in </w:t>
      </w:r>
      <w:proofErr w:type="spellStart"/>
      <w:r>
        <w:t>mizer</w:t>
      </w:r>
      <w:proofErr w:type="spellEnd"/>
      <w:r>
        <w:t xml:space="preserve"> if they are missing </w:t>
      </w:r>
      <w:proofErr w:type="gramStart"/>
      <w:r>
        <w:t>( h</w:t>
      </w:r>
      <w:proofErr w:type="gramEnd"/>
      <w:r>
        <w:t xml:space="preserve">, gamma), but can be provide if they are known.  Other missing or highly uncertain species-specific parameters can either be held as defaults </w:t>
      </w:r>
      <w:proofErr w:type="gramStart"/>
      <w:r>
        <w:t>( e.g.</w:t>
      </w:r>
      <w:proofErr w:type="gramEnd"/>
      <w:r>
        <w:t xml:space="preserve"> trait-based model) or estimated through calibration (Section</w:t>
      </w:r>
      <w:r w:rsidR="00F26648">
        <w:t xml:space="preserve"> X</w:t>
      </w:r>
      <w:r>
        <w:t>).</w:t>
      </w:r>
    </w:p>
    <w:p w14:paraId="22019E39" w14:textId="77777777" w:rsidR="00560DDB" w:rsidRDefault="00560DDB" w:rsidP="00420A87"/>
    <w:p w14:paraId="58824BB3" w14:textId="17B3F2B5" w:rsidR="005B338F" w:rsidDel="00665AAE" w:rsidRDefault="00560DDB" w:rsidP="00420A87">
      <w:pPr>
        <w:rPr>
          <w:del w:id="61" w:author="Julia Blanchard" w:date="2021-05-10T13:36:00Z"/>
        </w:rPr>
      </w:pPr>
      <w:commentRangeStart w:id="62"/>
      <w:r>
        <w:t xml:space="preserve">Mizer </w:t>
      </w:r>
      <w:del w:id="63" w:author="Julia Blanchard" w:date="2021-05-10T13:33:00Z">
        <w:r w:rsidDel="00665AAE">
          <w:delText xml:space="preserve">works with two key R objects </w:delText>
        </w:r>
        <w:r w:rsidR="00032FA0" w:rsidDel="00665AAE">
          <w:delText xml:space="preserve"> </w:delText>
        </w:r>
        <w:r w:rsidDel="00665AAE">
          <w:delText>–  that we will use a lot</w:delText>
        </w:r>
        <w:r w:rsidR="00F26648" w:rsidDel="00665AAE">
          <w:delText>!</w:delText>
        </w:r>
        <w:r w:rsidDel="00665AAE">
          <w:delText xml:space="preserve"> – these are called</w:delText>
        </w:r>
      </w:del>
      <w:ins w:id="64" w:author="Julia Blanchard" w:date="2021-05-10T13:33:00Z">
        <w:r w:rsidR="00665AAE">
          <w:t xml:space="preserve">stores all of these parameters in an object that we will work with a lot </w:t>
        </w:r>
        <w:proofErr w:type="gramStart"/>
        <w:r w:rsidR="00665AAE">
          <w:t xml:space="preserve">- </w:t>
        </w:r>
      </w:ins>
      <w:r>
        <w:t xml:space="preserve"> </w:t>
      </w:r>
      <w:proofErr w:type="spellStart"/>
      <w:r>
        <w:t>mizerParams</w:t>
      </w:r>
      <w:proofErr w:type="spellEnd"/>
      <w:proofErr w:type="gramEnd"/>
      <w:ins w:id="65" w:author="Julia Blanchard" w:date="2021-05-10T13:34:00Z">
        <w:r w:rsidR="00665AAE">
          <w:t>()</w:t>
        </w:r>
      </w:ins>
      <w:del w:id="66" w:author="Julia Blanchard" w:date="2021-05-10T13:32:00Z">
        <w:r w:rsidDel="00665AAE">
          <w:delText xml:space="preserve"> and mizerSim objects</w:delText>
        </w:r>
      </w:del>
      <w:r>
        <w:t xml:space="preserve">. </w:t>
      </w:r>
      <w:del w:id="67" w:author="Julia Blanchard" w:date="2021-05-10T13:34:00Z">
        <w:r w:rsidR="00F26648" w:rsidDel="00665AAE">
          <w:delText>“</w:delText>
        </w:r>
        <w:r w:rsidDel="00665AAE">
          <w:delText>Params</w:delText>
        </w:r>
        <w:r w:rsidR="00F26648" w:rsidDel="00665AAE">
          <w:delText>”</w:delText>
        </w:r>
        <w:r w:rsidDel="00665AAE">
          <w:delText xml:space="preserve"> </w:delText>
        </w:r>
        <w:r w:rsidR="00F26648" w:rsidDel="00665AAE">
          <w:delText xml:space="preserve">objects </w:delText>
        </w:r>
        <w:r w:rsidDel="00665AAE">
          <w:delText>store all of the parameters of a model</w:delText>
        </w:r>
      </w:del>
      <w:del w:id="68" w:author="Julia Blanchard" w:date="2021-05-10T13:32:00Z">
        <w:r w:rsidDel="00665AAE">
          <w:delText xml:space="preserve"> and</w:delText>
        </w:r>
      </w:del>
      <w:del w:id="69" w:author="Julia Blanchard" w:date="2021-05-10T13:34:00Z">
        <w:r w:rsidDel="00665AAE">
          <w:delText xml:space="preserve"> sim is an object that stores the outputs of a function called project(), </w:delText>
        </w:r>
        <w:r w:rsidR="00F26648" w:rsidDel="00665AAE">
          <w:delText xml:space="preserve">after running </w:delText>
        </w:r>
        <w:r w:rsidDel="00665AAE">
          <w:delText>the dynamical equations through time</w:delText>
        </w:r>
        <w:r w:rsidR="00F26648" w:rsidDel="00665AAE">
          <w:delText>,</w:delText>
        </w:r>
        <w:r w:rsidDel="00665AAE">
          <w:delText xml:space="preserve"> </w:delText>
        </w:r>
        <w:r w:rsidR="00F26648" w:rsidDel="00665AAE">
          <w:delText>which</w:delText>
        </w:r>
        <w:r w:rsidDel="00665AAE">
          <w:delText xml:space="preserve"> stores the abundance density at size class.</w:delText>
        </w:r>
        <w:commentRangeEnd w:id="62"/>
        <w:r w:rsidR="000772C2" w:rsidDel="00665AAE">
          <w:rPr>
            <w:rStyle w:val="CommentReference"/>
          </w:rPr>
          <w:commentReference w:id="62"/>
        </w:r>
      </w:del>
      <w:ins w:id="70" w:author="Julia Blanchard" w:date="2021-05-10T13:34:00Z">
        <w:r w:rsidR="00665AAE">
          <w:t xml:space="preserve">This next section describes all of the </w:t>
        </w:r>
      </w:ins>
      <w:ins w:id="71" w:author="Julia Blanchard" w:date="2021-05-10T13:35:00Z">
        <w:r w:rsidR="00665AAE">
          <w:t xml:space="preserve">steps involved in setting up the parameters for the </w:t>
        </w:r>
        <w:proofErr w:type="spellStart"/>
        <w:r w:rsidR="00665AAE">
          <w:t>mizerParam</w:t>
        </w:r>
        <w:proofErr w:type="spellEnd"/>
        <w:r w:rsidR="00665AAE">
          <w:t xml:space="preserve"> object</w:t>
        </w:r>
      </w:ins>
      <w:ins w:id="72" w:author="Julia Blanchard" w:date="2021-05-10T13:45:00Z">
        <w:r w:rsidR="00470BE8">
          <w:t xml:space="preserve"> and the data required to </w:t>
        </w:r>
      </w:ins>
      <w:ins w:id="73" w:author="Julia Blanchard" w:date="2021-05-10T13:47:00Z">
        <w:r w:rsidR="00470BE8">
          <w:t>carry out a simple</w:t>
        </w:r>
      </w:ins>
      <w:ins w:id="74" w:author="Julia Blanchard" w:date="2021-05-10T13:45:00Z">
        <w:r w:rsidR="00470BE8">
          <w:t xml:space="preserve"> calibrat</w:t>
        </w:r>
      </w:ins>
      <w:ins w:id="75" w:author="Julia Blanchard" w:date="2021-05-10T13:47:00Z">
        <w:r w:rsidR="00470BE8">
          <w:t>ion</w:t>
        </w:r>
      </w:ins>
      <w:ins w:id="76" w:author="Julia Blanchard" w:date="2021-05-10T13:48:00Z">
        <w:r w:rsidR="00470BE8">
          <w:t xml:space="preserve"> through iterative evaluation</w:t>
        </w:r>
      </w:ins>
      <w:ins w:id="77" w:author="Julia Blanchard" w:date="2021-05-10T13:47:00Z">
        <w:r w:rsidR="00470BE8">
          <w:t>.</w:t>
        </w:r>
      </w:ins>
      <w:ins w:id="78" w:author="Julia Blanchard" w:date="2021-05-10T13:36:00Z">
        <w:r w:rsidR="00665AAE">
          <w:t xml:space="preserve"> </w:t>
        </w:r>
      </w:ins>
    </w:p>
    <w:p w14:paraId="418A1886" w14:textId="77777777" w:rsidR="00665AAE" w:rsidRDefault="00665AAE" w:rsidP="00420A87">
      <w:pPr>
        <w:rPr>
          <w:ins w:id="79" w:author="Julia Blanchard" w:date="2021-05-10T13:36:00Z"/>
        </w:rPr>
      </w:pPr>
    </w:p>
    <w:p w14:paraId="12A92AD1" w14:textId="195D6433" w:rsidR="00560DDB" w:rsidRDefault="00560DDB" w:rsidP="00420A87"/>
    <w:p w14:paraId="756184F7" w14:textId="46C8384E" w:rsidR="0071625D" w:rsidRPr="0071625D" w:rsidRDefault="0071625D" w:rsidP="00420A87">
      <w:pPr>
        <w:rPr>
          <w:b/>
          <w:bCs/>
          <w:i/>
          <w:iCs/>
        </w:rPr>
      </w:pPr>
      <w:r w:rsidRPr="0071625D">
        <w:rPr>
          <w:b/>
          <w:bCs/>
          <w:i/>
          <w:iCs/>
        </w:rPr>
        <w:t>Getting started with your study system</w:t>
      </w:r>
    </w:p>
    <w:p w14:paraId="0A24D3A4" w14:textId="77777777" w:rsidR="0071625D" w:rsidRPr="0071625D" w:rsidRDefault="0071625D" w:rsidP="00420A87">
      <w:pPr>
        <w:rPr>
          <w:b/>
          <w:bCs/>
        </w:rPr>
      </w:pPr>
    </w:p>
    <w:p w14:paraId="7C8A7DF1" w14:textId="318530A0" w:rsidR="00217150" w:rsidRDefault="00C2545D" w:rsidP="00420A87">
      <w:pPr>
        <w:rPr>
          <w:ins w:id="80" w:author="Julia Blanchard" w:date="2021-05-10T13:56:00Z"/>
        </w:rPr>
      </w:pPr>
      <w:r>
        <w:t xml:space="preserve">To create a </w:t>
      </w:r>
      <w:proofErr w:type="spellStart"/>
      <w:r>
        <w:t>mizerParams</w:t>
      </w:r>
      <w:proofErr w:type="spellEnd"/>
      <w:r>
        <w:t xml:space="preserve"> object you first need some information from your system. </w:t>
      </w:r>
      <w:r w:rsidR="004E600D">
        <w:t>As a first step you</w:t>
      </w:r>
      <w:r>
        <w:t xml:space="preserve"> need to know – which species will be included? (</w:t>
      </w:r>
      <w:r w:rsidR="004E600D">
        <w:t xml:space="preserve">if you are using </w:t>
      </w:r>
      <w:r>
        <w:t xml:space="preserve">functional groups – see section X). </w:t>
      </w:r>
      <w:r w:rsidR="005335CE">
        <w:t>Which species to include in your system to will depend on the geographical and ecological boundaries of your system. We assume you already know this and have a study system in mind with some form of data available, a species list at a minimum</w:t>
      </w:r>
      <w:r w:rsidR="00637B92">
        <w:t xml:space="preserve"> (for what to do if not see Section X).</w:t>
      </w:r>
      <w:r w:rsidR="005335CE">
        <w:t xml:space="preserve"> Perhaps you have </w:t>
      </w:r>
      <w:r w:rsidR="00217150">
        <w:t>a</w:t>
      </w:r>
      <w:r w:rsidR="005335CE">
        <w:t xml:space="preserve"> very long species list and are unsure which species to include. This depends on the questions you have – do you want to capture </w:t>
      </w:r>
      <w:r w:rsidR="00804019">
        <w:t xml:space="preserve">the most </w:t>
      </w:r>
      <w:r w:rsidR="005335CE">
        <w:t xml:space="preserve">abundant and </w:t>
      </w:r>
      <w:r w:rsidR="00804019">
        <w:t xml:space="preserve">perhaps </w:t>
      </w:r>
      <w:r w:rsidR="005335CE">
        <w:t>commercia</w:t>
      </w:r>
      <w:r w:rsidR="00804019">
        <w:t>lly</w:t>
      </w:r>
      <w:r w:rsidR="005335CE">
        <w:t xml:space="preserve"> important species, are you focussing on fish communities</w:t>
      </w:r>
      <w:r w:rsidR="00804019">
        <w:t>,</w:t>
      </w:r>
      <w:r w:rsidR="005335CE">
        <w:t xml:space="preserve"> or do you want to include rare species? </w:t>
      </w:r>
      <w:r w:rsidR="00804019">
        <w:t>Are you using the model to test target and non-target effects of harvesting species? Suppose you are focussing on the most abundant species in your system – you may wish to include species that comprise most of the biomass or ab</w:t>
      </w:r>
      <w:r w:rsidR="00637B92">
        <w:t>undance</w:t>
      </w:r>
      <w:r w:rsidR="00804019">
        <w:t>. Previous work has considered the number of species that capture 80 or 90% of the biomass or abundance (Refs), whereas others or more focussed on a small set of interactions between particular species (Refs).</w:t>
      </w:r>
    </w:p>
    <w:p w14:paraId="5DA7337A" w14:textId="726EC8DA" w:rsidR="002442F7" w:rsidRDefault="002442F7" w:rsidP="00420A87">
      <w:pPr>
        <w:rPr>
          <w:ins w:id="81" w:author="Julia Blanchard" w:date="2021-05-10T13:56:00Z"/>
        </w:rPr>
      </w:pPr>
    </w:p>
    <w:p w14:paraId="1F1C44DD" w14:textId="23FB702B" w:rsidR="002442F7" w:rsidDel="002442F7" w:rsidRDefault="002442F7" w:rsidP="00420A87">
      <w:pPr>
        <w:rPr>
          <w:del w:id="82" w:author="Julia Blanchard" w:date="2021-05-10T13:59:00Z"/>
        </w:rPr>
      </w:pPr>
    </w:p>
    <w:p w14:paraId="16FC1C6C" w14:textId="60DB0724" w:rsidR="0071625D" w:rsidRPr="0071625D" w:rsidRDefault="0071625D" w:rsidP="00420A87">
      <w:pPr>
        <w:rPr>
          <w:b/>
          <w:bCs/>
        </w:rPr>
      </w:pPr>
    </w:p>
    <w:p w14:paraId="4DADDADA" w14:textId="57153BFF" w:rsidR="0071625D" w:rsidRPr="0071625D" w:rsidRDefault="0071625D" w:rsidP="00420A87">
      <w:pPr>
        <w:rPr>
          <w:b/>
          <w:bCs/>
          <w:i/>
          <w:iCs/>
        </w:rPr>
      </w:pPr>
      <w:r w:rsidRPr="0071625D">
        <w:rPr>
          <w:b/>
          <w:bCs/>
          <w:i/>
          <w:iCs/>
        </w:rPr>
        <w:t>North Sea case study</w:t>
      </w:r>
    </w:p>
    <w:p w14:paraId="6F551EC0" w14:textId="2F8998EC" w:rsidR="00804019" w:rsidRDefault="00804019" w:rsidP="00420A87"/>
    <w:p w14:paraId="2BBFA312" w14:textId="39486CD9" w:rsidR="00344995" w:rsidRDefault="00637B92" w:rsidP="00420A87">
      <w:commentRangeStart w:id="83"/>
      <w:del w:id="84" w:author="Julia Blanchard" w:date="2021-05-10T13:38:00Z">
        <w:r w:rsidRPr="00637B92" w:rsidDel="00665AAE">
          <w:delText xml:space="preserve">Let’s </w:delText>
        </w:r>
        <w:commentRangeEnd w:id="83"/>
        <w:r w:rsidR="000772C2" w:rsidDel="00665AAE">
          <w:rPr>
            <w:rStyle w:val="CommentReference"/>
          </w:rPr>
          <w:commentReference w:id="83"/>
        </w:r>
        <w:r w:rsidRPr="00637B92" w:rsidDel="00665AAE">
          <w:delText>get started</w:delText>
        </w:r>
      </w:del>
      <w:ins w:id="85" w:author="Julia Blanchard" w:date="2021-05-10T13:38:00Z">
        <w:r w:rsidR="00665AAE">
          <w:t>The parameterisation steps are best described through an example</w:t>
        </w:r>
      </w:ins>
      <w:r w:rsidRPr="00637B92">
        <w:t xml:space="preserve"> </w:t>
      </w:r>
      <w:del w:id="86" w:author="Julia Blanchard" w:date="2021-05-10T13:38:00Z">
        <w:r w:rsidRPr="00637B92" w:rsidDel="00665AAE">
          <w:delText xml:space="preserve">considering a </w:delText>
        </w:r>
      </w:del>
      <w:r w:rsidRPr="00637B92">
        <w:t xml:space="preserve">case study: </w:t>
      </w:r>
      <w:proofErr w:type="gramStart"/>
      <w:r w:rsidRPr="00637B92">
        <w:t>the</w:t>
      </w:r>
      <w:proofErr w:type="gramEnd"/>
      <w:r w:rsidRPr="00637B92">
        <w:t xml:space="preserve"> North Sea</w:t>
      </w:r>
      <w:ins w:id="87" w:author="Julia Blanchard" w:date="2021-05-10T14:02:00Z">
        <w:r w:rsidR="00C45984">
          <w:t xml:space="preserve">. </w:t>
        </w:r>
      </w:ins>
      <w:del w:id="88" w:author="Julia Blanchard" w:date="2021-05-10T14:00:00Z">
        <w:r w:rsidRPr="00637B92" w:rsidDel="00C45984">
          <w:delText>.</w:delText>
        </w:r>
        <w:r w:rsidDel="00C45984">
          <w:delText xml:space="preserve"> </w:delText>
        </w:r>
      </w:del>
      <w:moveFromRangeStart w:id="89" w:author="Julia Blanchard" w:date="2021-05-10T13:58:00Z" w:name="move71547501"/>
      <w:moveFrom w:id="90" w:author="Julia Blanchard" w:date="2021-05-10T13:58:00Z">
        <w:del w:id="91" w:author="Julia Blanchard" w:date="2021-05-10T14:00:00Z">
          <w:r w:rsidDel="00C45984">
            <w:delText>For this system, it was important capture species that were both abundant and commercially important.</w:delText>
          </w:r>
          <w:r w:rsidR="00344995" w:rsidDel="00C45984">
            <w:delText xml:space="preserve">  </w:delText>
          </w:r>
        </w:del>
      </w:moveFrom>
      <w:moveFromRangeEnd w:id="89"/>
      <w:del w:id="92" w:author="Julia Blanchard" w:date="2021-05-10T14:00:00Z">
        <w:r w:rsidR="00344995" w:rsidDel="00C45984">
          <w:delText xml:space="preserve">Our model was parameterised using data available from ICES and Cefas that enabled estimation of life history , feeding, and spatial encounter parameters.  </w:delText>
        </w:r>
      </w:del>
      <w:moveToRangeStart w:id="93" w:author="Julia Blanchard" w:date="2021-05-10T13:58:00Z" w:name="move71547501"/>
      <w:moveTo w:id="94" w:author="Julia Blanchard" w:date="2021-05-10T13:58:00Z">
        <w:r w:rsidR="002442F7">
          <w:t>For this system, it was important capture species that were both abundant and commercially important</w:t>
        </w:r>
        <w:del w:id="95" w:author="Julia Blanchard" w:date="2021-05-10T14:02:00Z">
          <w:r w:rsidR="002442F7" w:rsidDel="00C45984">
            <w:delText>.</w:delText>
          </w:r>
        </w:del>
      </w:moveTo>
      <w:ins w:id="96" w:author="Julia Blanchard" w:date="2021-05-10T14:02:00Z">
        <w:r w:rsidR="00C45984">
          <w:t>.</w:t>
        </w:r>
      </w:ins>
      <w:moveTo w:id="97" w:author="Julia Blanchard" w:date="2021-05-10T13:58:00Z">
        <w:r w:rsidR="002442F7">
          <w:t xml:space="preserve"> </w:t>
        </w:r>
      </w:moveTo>
      <w:ins w:id="98" w:author="Julia Blanchard" w:date="2021-05-10T14:00:00Z">
        <w:r w:rsidR="00C45984">
          <w:t xml:space="preserve">Our original North Sea model was parameterised for 12 fish species using data available from ICES and </w:t>
        </w:r>
        <w:proofErr w:type="spellStart"/>
        <w:r w:rsidR="00C45984">
          <w:t>Cefas</w:t>
        </w:r>
        <w:proofErr w:type="spellEnd"/>
        <w:r w:rsidR="00C45984">
          <w:t xml:space="preserve"> that enabled estimation of life </w:t>
        </w:r>
        <w:proofErr w:type="gramStart"/>
        <w:r w:rsidR="00C45984">
          <w:t>history ,</w:t>
        </w:r>
        <w:proofErr w:type="gramEnd"/>
        <w:r w:rsidR="00C45984">
          <w:t xml:space="preserve"> feeding, and spatial encounter parameters (Blanchard et al. 2014).  </w:t>
        </w:r>
      </w:ins>
      <w:moveTo w:id="99" w:author="Julia Blanchard" w:date="2021-05-10T13:58:00Z">
        <w:del w:id="100" w:author="Julia Blanchard" w:date="2021-05-10T14:00:00Z">
          <w:r w:rsidR="002442F7" w:rsidDel="00C45984">
            <w:delText xml:space="preserve"> </w:delText>
          </w:r>
        </w:del>
      </w:moveTo>
      <w:moveToRangeEnd w:id="93"/>
      <w:r w:rsidR="00217150">
        <w:t>What are these parameters and h</w:t>
      </w:r>
      <w:r w:rsidR="00344995">
        <w:t xml:space="preserve">ow do I calculate these you ask? </w:t>
      </w:r>
    </w:p>
    <w:p w14:paraId="5C3C94A4" w14:textId="1B1F486C" w:rsidR="00217150" w:rsidRDefault="00217150" w:rsidP="00420A87"/>
    <w:p w14:paraId="7D5D4713" w14:textId="03D53B49" w:rsidR="00C45984" w:rsidRDefault="000772C2" w:rsidP="00C45984">
      <w:pPr>
        <w:rPr>
          <w:ins w:id="101" w:author="Julia Blanchard" w:date="2021-05-17T14:57:00Z"/>
        </w:rPr>
      </w:pPr>
      <w:proofErr w:type="gramStart"/>
      <w:ins w:id="102" w:author="Ken Haste Andersen" w:date="2021-04-19T10:06:00Z">
        <w:r>
          <w:t>First</w:t>
        </w:r>
        <w:proofErr w:type="gramEnd"/>
        <w:r>
          <w:t xml:space="preserve"> we need data on life-history and feeding parameters. </w:t>
        </w:r>
      </w:ins>
      <w:del w:id="103" w:author="Julia Blanchard" w:date="2021-05-10T14:01:00Z">
        <w:r w:rsidR="00217150" w:rsidDel="00C45984">
          <w:delText>To start</w:delText>
        </w:r>
      </w:del>
      <w:ins w:id="104" w:author="Julia Blanchard" w:date="2021-05-10T14:01:00Z">
        <w:r w:rsidR="00C45984">
          <w:t>Box 1 describes</w:t>
        </w:r>
      </w:ins>
      <w:ins w:id="105" w:author="Julia Blanchard" w:date="2021-05-10T13:39:00Z">
        <w:r w:rsidR="00470BE8">
          <w:t xml:space="preserve"> the</w:t>
        </w:r>
      </w:ins>
      <w:ins w:id="106" w:author="Julia Blanchard" w:date="2021-05-10T14:01:00Z">
        <w:r w:rsidR="00C45984">
          <w:t xml:space="preserve"> all</w:t>
        </w:r>
      </w:ins>
      <w:ins w:id="107" w:author="Julia Blanchard" w:date="2021-05-10T13:39:00Z">
        <w:r w:rsidR="00470BE8">
          <w:t xml:space="preserve"> steps</w:t>
        </w:r>
      </w:ins>
      <w:del w:id="108" w:author="Julia Blanchard" w:date="2021-05-10T13:39:00Z">
        <w:r w:rsidR="00217150" w:rsidDel="00470BE8">
          <w:delText xml:space="preserve"> let’s</w:delText>
        </w:r>
      </w:del>
      <w:r w:rsidR="00217150">
        <w:t xml:space="preserve"> </w:t>
      </w:r>
      <w:del w:id="109" w:author="Julia Blanchard" w:date="2021-05-10T13:39:00Z">
        <w:r w:rsidR="00217150" w:rsidDel="00470BE8">
          <w:delText xml:space="preserve">consider </w:delText>
        </w:r>
      </w:del>
      <w:ins w:id="110" w:author="Julia Blanchard" w:date="2021-05-10T14:01:00Z">
        <w:r w:rsidR="00C45984">
          <w:t xml:space="preserve"> for </w:t>
        </w:r>
      </w:ins>
      <w:r w:rsidR="00217150">
        <w:t>one of the iconic species in this system – Atlantic cod</w:t>
      </w:r>
      <w:del w:id="111" w:author="Julia Blanchard" w:date="2021-05-10T14:01:00Z">
        <w:r w:rsidR="00217150" w:rsidDel="00C45984">
          <w:delText xml:space="preserve">.  </w:delText>
        </w:r>
      </w:del>
      <w:ins w:id="112" w:author="Julia Blanchard" w:date="2021-05-10T14:01:00Z">
        <w:r w:rsidR="00C45984">
          <w:t xml:space="preserve">, which can be repeated for all species in </w:t>
        </w:r>
      </w:ins>
      <w:ins w:id="113" w:author="Julia Blanchard" w:date="2021-05-10T14:08:00Z">
        <w:r w:rsidR="00C45984">
          <w:t>your</w:t>
        </w:r>
      </w:ins>
      <w:ins w:id="114" w:author="Julia Blanchard" w:date="2021-05-10T14:02:00Z">
        <w:r w:rsidR="00C45984">
          <w:t xml:space="preserve"> model.</w:t>
        </w:r>
      </w:ins>
      <w:ins w:id="115" w:author="Julia Blanchard" w:date="2021-05-10T14:01:00Z">
        <w:r w:rsidR="00C45984">
          <w:t xml:space="preserve"> </w:t>
        </w:r>
      </w:ins>
      <w:ins w:id="116" w:author="Julia Blanchard" w:date="2021-05-10T14:08:00Z">
        <w:r w:rsidR="00C45984">
          <w:t>Although</w:t>
        </w:r>
      </w:ins>
      <w:ins w:id="117" w:author="Julia Blanchard" w:date="2021-05-10T14:09:00Z">
        <w:r w:rsidR="00C45984">
          <w:t xml:space="preserve"> we used data from ICES, a</w:t>
        </w:r>
      </w:ins>
      <w:del w:id="118" w:author="Julia Blanchard" w:date="2021-05-10T14:09:00Z">
        <w:r w:rsidR="00217150" w:rsidDel="00C45984">
          <w:delText>A</w:delText>
        </w:r>
      </w:del>
      <w:r w:rsidR="00217150">
        <w:t xml:space="preserve"> search of </w:t>
      </w:r>
      <w:proofErr w:type="spellStart"/>
      <w:r w:rsidR="00ED6584">
        <w:t>FishBase</w:t>
      </w:r>
      <w:proofErr w:type="spellEnd"/>
      <w:r w:rsidR="00ED6584">
        <w:t xml:space="preserve"> or </w:t>
      </w:r>
      <w:proofErr w:type="spellStart"/>
      <w:r w:rsidR="00217150">
        <w:t>RFishbase</w:t>
      </w:r>
      <w:proofErr w:type="spellEnd"/>
      <w:r w:rsidR="00217150">
        <w:t xml:space="preserve"> </w:t>
      </w:r>
      <w:del w:id="119" w:author="Julia Blanchard" w:date="2021-05-10T13:40:00Z">
        <w:r w:rsidR="00217150" w:rsidDel="00470BE8">
          <w:delText xml:space="preserve">will </w:delText>
        </w:r>
      </w:del>
      <w:r w:rsidR="00ED6584">
        <w:t>provide</w:t>
      </w:r>
      <w:ins w:id="120" w:author="Julia Blanchard" w:date="2021-05-10T13:40:00Z">
        <w:r w:rsidR="00470BE8">
          <w:t>s</w:t>
        </w:r>
      </w:ins>
      <w:r w:rsidR="00ED6584">
        <w:t xml:space="preserve"> lots of information </w:t>
      </w:r>
      <w:proofErr w:type="gramStart"/>
      <w:r w:rsidR="00ED6584">
        <w:t xml:space="preserve">including  </w:t>
      </w:r>
      <w:commentRangeStart w:id="121"/>
      <w:commentRangeStart w:id="122"/>
      <w:r w:rsidR="00ED6584" w:rsidRPr="00ED6584">
        <w:rPr>
          <w:i/>
          <w:iCs/>
        </w:rPr>
        <w:t>Growth</w:t>
      </w:r>
      <w:proofErr w:type="gramEnd"/>
      <w:r w:rsidR="00ED6584">
        <w:rPr>
          <w:i/>
          <w:iCs/>
        </w:rPr>
        <w:t>, length-weight, maturity</w:t>
      </w:r>
      <w:r w:rsidR="005002C7">
        <w:rPr>
          <w:i/>
          <w:iCs/>
        </w:rPr>
        <w:t xml:space="preserve"> </w:t>
      </w:r>
      <w:r w:rsidR="005002C7" w:rsidRPr="005002C7">
        <w:t xml:space="preserve">will </w:t>
      </w:r>
      <w:del w:id="123" w:author="Julia Blanchard" w:date="2021-05-10T14:09:00Z">
        <w:r w:rsidR="005002C7" w:rsidRPr="005002C7" w:rsidDel="00C45984">
          <w:delText>allow us</w:delText>
        </w:r>
      </w:del>
      <w:ins w:id="124" w:author="Julia Blanchard" w:date="2021-05-10T14:09:00Z">
        <w:r w:rsidR="00C45984">
          <w:t>allow you</w:t>
        </w:r>
      </w:ins>
      <w:r w:rsidR="005002C7" w:rsidRPr="005002C7">
        <w:t xml:space="preserve"> to get started with </w:t>
      </w:r>
      <w:r w:rsidR="005002C7">
        <w:t>enough information to inform life-history parameters (</w:t>
      </w:r>
      <w:proofErr w:type="spellStart"/>
      <w:r w:rsidR="005002C7">
        <w:t>wmat,winf,</w:t>
      </w:r>
      <w:r w:rsidR="00DB45A9">
        <w:t>h</w:t>
      </w:r>
      <w:proofErr w:type="spellEnd"/>
      <w:r w:rsidR="00DB45A9">
        <w:t>)</w:t>
      </w:r>
      <w:r w:rsidR="005002C7">
        <w:t>. Data on predator-prey sizes can provide information for prey size selectivity parameters (beta, sigma</w:t>
      </w:r>
      <w:ins w:id="125" w:author="Julia Blanchard" w:date="2021-05-10T14:09:00Z">
        <w:r w:rsidR="00B02466">
          <w:t xml:space="preserve">, </w:t>
        </w:r>
        <w:commentRangeStart w:id="126"/>
        <w:r w:rsidR="00B02466">
          <w:t>Box 1</w:t>
        </w:r>
      </w:ins>
      <w:commentRangeEnd w:id="126"/>
      <w:ins w:id="127" w:author="Julia Blanchard" w:date="2021-05-10T14:29:00Z">
        <w:r w:rsidR="00B14523">
          <w:rPr>
            <w:rStyle w:val="CommentReference"/>
          </w:rPr>
          <w:commentReference w:id="126"/>
        </w:r>
      </w:ins>
      <w:r w:rsidR="005002C7">
        <w:t xml:space="preserve">). </w:t>
      </w:r>
      <w:commentRangeEnd w:id="121"/>
      <w:ins w:id="128" w:author="Ken Haste Andersen" w:date="2021-04-19T10:06:00Z">
        <w:r>
          <w:t xml:space="preserve"> </w:t>
        </w:r>
      </w:ins>
      <w:ins w:id="129" w:author="Julia Blanchard" w:date="2021-05-10T14:02:00Z">
        <w:r w:rsidR="00C45984">
          <w:t xml:space="preserve">The combination of species-specific parameters you use depends on the data available for your system and species. At the very minimum we need to know the asymptotic size (Figure </w:t>
        </w:r>
        <w:r w:rsidR="00C45984">
          <w:lastRenderedPageBreak/>
          <w:t>1). The calibration can be started with minimum parameters and refined iteratively as more data are introduced.</w:t>
        </w:r>
      </w:ins>
    </w:p>
    <w:p w14:paraId="265005F6" w14:textId="09A95D01" w:rsidR="009F054A" w:rsidRDefault="009F054A" w:rsidP="00C45984">
      <w:pPr>
        <w:rPr>
          <w:ins w:id="130" w:author="Julia Blanchard" w:date="2021-05-17T14:58:00Z"/>
        </w:rPr>
      </w:pPr>
    </w:p>
    <w:p w14:paraId="4E6AE731" w14:textId="77777777" w:rsidR="009F054A" w:rsidRDefault="009F054A" w:rsidP="002442F7">
      <w:pPr>
        <w:rPr>
          <w:ins w:id="131" w:author="Julia Blanchard" w:date="2021-05-17T14:59:00Z"/>
        </w:rPr>
      </w:pPr>
      <w:ins w:id="132" w:author="Julia Blanchard" w:date="2021-05-17T14:58:00Z">
        <w:r>
          <w:t xml:space="preserve">Before we go through the steps of setting up these parameters in </w:t>
        </w:r>
        <w:proofErr w:type="spellStart"/>
        <w:r>
          <w:t>mizer</w:t>
        </w:r>
        <w:proofErr w:type="spellEnd"/>
        <w:r>
          <w:t xml:space="preserve">, there are a couple of </w:t>
        </w:r>
      </w:ins>
      <w:ins w:id="133" w:author="Julia Blanchard" w:date="2021-05-17T14:59:00Z">
        <w:r>
          <w:t xml:space="preserve">additional </w:t>
        </w:r>
      </w:ins>
      <w:ins w:id="134" w:author="Julia Blanchard" w:date="2021-05-17T14:58:00Z">
        <w:r>
          <w:t xml:space="preserve">important concepts we need to cover. </w:t>
        </w:r>
      </w:ins>
    </w:p>
    <w:p w14:paraId="47193E50" w14:textId="77777777" w:rsidR="009F054A" w:rsidRDefault="009F054A" w:rsidP="002442F7">
      <w:pPr>
        <w:rPr>
          <w:ins w:id="135" w:author="Julia Blanchard" w:date="2021-05-17T14:59:00Z"/>
        </w:rPr>
      </w:pPr>
    </w:p>
    <w:p w14:paraId="082CEFF8" w14:textId="76341512" w:rsidR="002442F7" w:rsidRDefault="009F054A" w:rsidP="002442F7">
      <w:pPr>
        <w:rPr>
          <w:ins w:id="136" w:author="Julia Blanchard" w:date="2021-05-10T14:35:00Z"/>
        </w:rPr>
      </w:pPr>
      <w:ins w:id="137" w:author="Julia Blanchard" w:date="2021-05-17T14:59:00Z">
        <w:r>
          <w:t>T</w:t>
        </w:r>
      </w:ins>
      <w:ins w:id="138" w:author="Julia Blanchard" w:date="2021-05-10T14:33:00Z">
        <w:r w:rsidR="00F94949">
          <w:t>he</w:t>
        </w:r>
      </w:ins>
      <w:ins w:id="139" w:author="Julia Blanchard" w:date="2021-05-10T14:34:00Z">
        <w:r w:rsidR="00F94949">
          <w:t xml:space="preserve"> species</w:t>
        </w:r>
      </w:ins>
      <w:ins w:id="140" w:author="Julia Blanchard" w:date="2021-05-10T14:33:00Z">
        <w:r w:rsidR="00F94949">
          <w:t xml:space="preserve"> interaction matrix</w:t>
        </w:r>
      </w:ins>
      <w:ins w:id="141" w:author="Julia Blanchard" w:date="2021-05-10T14:34:00Z">
        <w:r w:rsidR="00F94949">
          <w:t>, theta (</w:t>
        </w:r>
        <w:proofErr w:type="spellStart"/>
        <w:r w:rsidR="00F94949">
          <w:t>Reum</w:t>
        </w:r>
        <w:proofErr w:type="spellEnd"/>
        <w:r w:rsidR="00F94949">
          <w:t xml:space="preserve"> et al.)</w:t>
        </w:r>
      </w:ins>
      <w:ins w:id="142" w:author="Julia Blanchard" w:date="2021-05-10T14:37:00Z">
        <w:r w:rsidR="00F94949">
          <w:t xml:space="preserve">, controls the extent to which species can encounter each other, and if necessary, </w:t>
        </w:r>
      </w:ins>
      <w:ins w:id="143" w:author="Julia Blanchard" w:date="2021-05-17T14:59:00Z">
        <w:r>
          <w:t>can be used to</w:t>
        </w:r>
      </w:ins>
      <w:ins w:id="144" w:author="Julia Blanchard" w:date="2021-05-10T14:37:00Z">
        <w:r w:rsidR="00F94949">
          <w:t xml:space="preserve"> exclude predator-prey interactions between some species pairs</w:t>
        </w:r>
      </w:ins>
      <w:ins w:id="145" w:author="Julia Blanchard" w:date="2021-05-10T14:38:00Z">
        <w:r w:rsidR="00F94949">
          <w:t xml:space="preserve"> (setting to 0)</w:t>
        </w:r>
      </w:ins>
      <w:ins w:id="146" w:author="Julia Blanchard" w:date="2021-05-10T14:37:00Z">
        <w:r w:rsidR="00F94949">
          <w:t xml:space="preserve">. </w:t>
        </w:r>
      </w:ins>
      <w:ins w:id="147" w:author="Julia Blanchard" w:date="2021-05-10T14:34:00Z">
        <w:r w:rsidR="00F94949">
          <w:t>For the North Sea, we assumed theta re</w:t>
        </w:r>
      </w:ins>
      <w:ins w:id="148" w:author="Julia Blanchard" w:date="2021-05-10T14:35:00Z">
        <w:r w:rsidR="00F94949">
          <w:t>f</w:t>
        </w:r>
      </w:ins>
      <w:ins w:id="149" w:author="Julia Blanchard" w:date="2021-05-10T14:34:00Z">
        <w:r w:rsidR="00F94949">
          <w:t>lected the co-occur</w:t>
        </w:r>
      </w:ins>
      <w:ins w:id="150" w:author="Julia Blanchard" w:date="2021-05-10T14:35:00Z">
        <w:r w:rsidR="00F94949">
          <w:t>re</w:t>
        </w:r>
      </w:ins>
      <w:ins w:id="151" w:author="Julia Blanchard" w:date="2021-05-10T14:34:00Z">
        <w:r w:rsidR="00F94949">
          <w:t xml:space="preserve">nce of each species and </w:t>
        </w:r>
      </w:ins>
      <w:ins w:id="152" w:author="Julia Blanchard" w:date="2021-05-10T14:35:00Z">
        <w:r w:rsidR="00F94949">
          <w:t xml:space="preserve">life stage pairs, which implicitly captured </w:t>
        </w:r>
      </w:ins>
      <w:ins w:id="153" w:author="Julia Blanchard" w:date="2021-05-10T14:36:00Z">
        <w:r w:rsidR="00F94949">
          <w:t>differ</w:t>
        </w:r>
      </w:ins>
      <w:ins w:id="154" w:author="Julia Blanchard" w:date="2021-05-10T14:38:00Z">
        <w:r w:rsidR="00F94949">
          <w:t>e</w:t>
        </w:r>
      </w:ins>
      <w:ins w:id="155" w:author="Julia Blanchard" w:date="2021-05-10T14:36:00Z">
        <w:r w:rsidR="00F94949">
          <w:t>nces in the</w:t>
        </w:r>
      </w:ins>
      <w:ins w:id="156" w:author="Julia Blanchard" w:date="2021-05-10T14:35:00Z">
        <w:r w:rsidR="00F94949">
          <w:t xml:space="preserve"> spatial </w:t>
        </w:r>
      </w:ins>
      <w:ins w:id="157" w:author="Julia Blanchard" w:date="2021-05-10T14:36:00Z">
        <w:r w:rsidR="00F94949">
          <w:t>distribution</w:t>
        </w:r>
      </w:ins>
      <w:ins w:id="158" w:author="Julia Blanchard" w:date="2021-05-10T14:35:00Z">
        <w:r w:rsidR="00F94949">
          <w:t>.</w:t>
        </w:r>
      </w:ins>
      <w:ins w:id="159" w:author="Julia Blanchard" w:date="2021-05-10T14:36:00Z">
        <w:r w:rsidR="00F94949">
          <w:t xml:space="preserve"> To do this we used survey data and calculated </w:t>
        </w:r>
      </w:ins>
      <w:ins w:id="160" w:author="Julia Blanchard" w:date="2021-05-10T14:40:00Z">
        <w:r w:rsidR="00DD2C62">
          <w:t>an index of co-occurrence (Blanchard et al. 2014)</w:t>
        </w:r>
      </w:ins>
      <w:ins w:id="161" w:author="Julia Blanchard" w:date="2021-05-10T14:36:00Z">
        <w:r w:rsidR="00F94949">
          <w:t xml:space="preserve">. Other methods include vertical overlap, to capture the extent of shared </w:t>
        </w:r>
      </w:ins>
      <w:ins w:id="162" w:author="Julia Blanchard" w:date="2021-05-10T14:38:00Z">
        <w:r w:rsidR="00423068">
          <w:t xml:space="preserve">benthic -pelagic </w:t>
        </w:r>
      </w:ins>
      <w:ins w:id="163" w:author="Julia Blanchard" w:date="2021-05-10T14:36:00Z">
        <w:r w:rsidR="00F94949">
          <w:t>habitat use</w:t>
        </w:r>
      </w:ins>
      <w:ins w:id="164" w:author="Julia Blanchard" w:date="2021-05-10T14:40:00Z">
        <w:r w:rsidR="00423068">
          <w:t xml:space="preserve"> (refs)</w:t>
        </w:r>
      </w:ins>
      <w:ins w:id="165" w:author="Julia Blanchard" w:date="2021-05-10T14:38:00Z">
        <w:r w:rsidR="00423068">
          <w:t>, diet preference</w:t>
        </w:r>
      </w:ins>
      <w:ins w:id="166" w:author="Julia Blanchard" w:date="2021-05-10T14:40:00Z">
        <w:r w:rsidR="00423068">
          <w:t xml:space="preserve"> (</w:t>
        </w:r>
        <w:proofErr w:type="spellStart"/>
        <w:r w:rsidR="00423068">
          <w:t>Reum</w:t>
        </w:r>
        <w:proofErr w:type="spellEnd"/>
        <w:r w:rsidR="00423068">
          <w:t>)</w:t>
        </w:r>
      </w:ins>
      <w:ins w:id="167" w:author="Julia Blanchard" w:date="2021-05-10T14:38:00Z">
        <w:r w:rsidR="00423068">
          <w:t>, an</w:t>
        </w:r>
      </w:ins>
      <w:ins w:id="168" w:author="Julia Blanchard" w:date="2021-05-10T14:39:00Z">
        <w:r w:rsidR="00423068">
          <w:t>d/ or behaviour influencing availability or vulnerability to predators, which could be</w:t>
        </w:r>
      </w:ins>
      <w:ins w:id="169" w:author="Julia Blanchard" w:date="2021-05-10T14:38:00Z">
        <w:r w:rsidR="00423068">
          <w:t xml:space="preserve"> based</w:t>
        </w:r>
      </w:ins>
      <w:ins w:id="170" w:author="Julia Blanchard" w:date="2021-05-10T14:39:00Z">
        <w:r w:rsidR="00423068">
          <w:t xml:space="preserve"> </w:t>
        </w:r>
      </w:ins>
      <w:ins w:id="171" w:author="Julia Blanchard" w:date="2021-05-10T14:38:00Z">
        <w:r w:rsidR="00423068">
          <w:t>on life history attri</w:t>
        </w:r>
      </w:ins>
      <w:ins w:id="172" w:author="Julia Blanchard" w:date="2021-05-10T14:39:00Z">
        <w:r w:rsidR="00423068">
          <w:t>butes (Jacobsen</w:t>
        </w:r>
      </w:ins>
      <w:ins w:id="173" w:author="Julia Blanchard" w:date="2021-05-10T14:40:00Z">
        <w:r w:rsidR="00423068">
          <w:t xml:space="preserve"> et al)</w:t>
        </w:r>
      </w:ins>
      <w:ins w:id="174" w:author="Julia Blanchard" w:date="2021-05-10T14:39:00Z">
        <w:r w:rsidR="00423068">
          <w:t>.</w:t>
        </w:r>
      </w:ins>
      <w:ins w:id="175" w:author="Julia Blanchard" w:date="2021-05-10T14:40:00Z">
        <w:r w:rsidR="00DD2C62">
          <w:t xml:space="preserve"> In the simplest case, if you </w:t>
        </w:r>
      </w:ins>
      <w:ins w:id="176" w:author="Julia Blanchard" w:date="2021-05-10T14:41:00Z">
        <w:r w:rsidR="00DD2C62">
          <w:t>do not have this information you could assume all species could potentially interact with each other by setting all entries in the matrix to 1.</w:t>
        </w:r>
      </w:ins>
    </w:p>
    <w:p w14:paraId="60648E1C" w14:textId="77777777" w:rsidR="00F94949" w:rsidRDefault="00F94949" w:rsidP="002442F7">
      <w:pPr>
        <w:rPr>
          <w:ins w:id="177" w:author="Julia Blanchard" w:date="2021-05-10T13:54:00Z"/>
        </w:rPr>
      </w:pPr>
    </w:p>
    <w:p w14:paraId="04BB1124" w14:textId="628D3339" w:rsidR="00B02466" w:rsidRDefault="00C45984" w:rsidP="002442F7">
      <w:pPr>
        <w:rPr>
          <w:ins w:id="178" w:author="Julia Blanchard" w:date="2021-05-10T14:12:00Z"/>
        </w:rPr>
      </w:pPr>
      <w:ins w:id="179" w:author="Julia Blanchard" w:date="2021-05-10T14:07:00Z">
        <w:r>
          <w:t xml:space="preserve">The units and resource carrying capacity of the system need to be decided </w:t>
        </w:r>
      </w:ins>
      <w:ins w:id="180" w:author="Julia Blanchard" w:date="2021-05-17T14:59:00Z">
        <w:r w:rsidR="009F054A">
          <w:t>a priori</w:t>
        </w:r>
      </w:ins>
      <w:ins w:id="181" w:author="Julia Blanchard" w:date="2021-05-10T14:07:00Z">
        <w:r>
          <w:t xml:space="preserve">. This is an important consideration when calibrating the model as the same unit need to be used for the model output and data used for calibration. For </w:t>
        </w:r>
      </w:ins>
      <w:ins w:id="182" w:author="Julia Blanchard" w:date="2021-05-10T14:10:00Z">
        <w:r w:rsidR="00B02466">
          <w:t>the case study,</w:t>
        </w:r>
      </w:ins>
      <w:ins w:id="183" w:author="Julia Blanchard" w:date="2021-05-10T14:07:00Z">
        <w:r>
          <w:t xml:space="preserve"> we chose the volume of the North Sea</w:t>
        </w:r>
      </w:ins>
      <w:ins w:id="184" w:author="Julia Blanchard" w:date="2021-05-10T14:10:00Z">
        <w:r w:rsidR="00B02466">
          <w:t xml:space="preserve"> the corresponded to </w:t>
        </w:r>
      </w:ins>
      <w:ins w:id="185" w:author="Julia Blanchard" w:date="2021-05-10T14:11:00Z">
        <w:r w:rsidR="00B02466">
          <w:t xml:space="preserve">spatial extent of </w:t>
        </w:r>
      </w:ins>
      <w:ins w:id="186" w:author="Julia Blanchard" w:date="2021-05-10T14:10:00Z">
        <w:r w:rsidR="00B02466">
          <w:t>the International Bottom Trawl Survey an average depth of 50 metres</w:t>
        </w:r>
      </w:ins>
      <w:ins w:id="187" w:author="Julia Blanchard" w:date="2021-05-10T14:11:00Z">
        <w:r w:rsidR="00B02466">
          <w:t xml:space="preserve">. This </w:t>
        </w:r>
      </w:ins>
      <w:ins w:id="188" w:author="Julia Blanchard" w:date="2021-05-10T14:07:00Z">
        <w:r>
          <w:t>facilitate</w:t>
        </w:r>
      </w:ins>
      <w:ins w:id="189" w:author="Julia Blanchard" w:date="2021-05-10T14:11:00Z">
        <w:r w:rsidR="00B02466">
          <w:t>d</w:t>
        </w:r>
      </w:ins>
      <w:ins w:id="190" w:author="Julia Blanchard" w:date="2021-05-10T14:07:00Z">
        <w:r>
          <w:t xml:space="preserve"> </w:t>
        </w:r>
      </w:ins>
      <w:ins w:id="191" w:author="Julia Blanchard" w:date="2021-05-10T14:11:00Z">
        <w:r w:rsidR="00B02466">
          <w:t xml:space="preserve">calibration and </w:t>
        </w:r>
      </w:ins>
      <w:ins w:id="192" w:author="Julia Blanchard" w:date="2021-05-10T14:07:00Z">
        <w:r>
          <w:t xml:space="preserve">comparison </w:t>
        </w:r>
      </w:ins>
      <w:ins w:id="193" w:author="Julia Blanchard" w:date="2021-05-10T14:11:00Z">
        <w:r w:rsidR="00B02466">
          <w:t>with</w:t>
        </w:r>
      </w:ins>
      <w:ins w:id="194" w:author="Julia Blanchard" w:date="2021-05-10T14:07:00Z">
        <w:r>
          <w:t xml:space="preserve"> </w:t>
        </w:r>
      </w:ins>
      <w:ins w:id="195" w:author="Julia Blanchard" w:date="2021-05-10T14:11:00Z">
        <w:r w:rsidR="00B02466">
          <w:t>fisheries depend</w:t>
        </w:r>
      </w:ins>
      <w:ins w:id="196" w:author="Julia Blanchard" w:date="2021-05-10T14:12:00Z">
        <w:r w:rsidR="00B02466">
          <w:t xml:space="preserve">ent and </w:t>
        </w:r>
      </w:ins>
      <w:ins w:id="197" w:author="Julia Blanchard" w:date="2021-05-10T14:11:00Z">
        <w:r w:rsidR="00B02466">
          <w:t xml:space="preserve">independent </w:t>
        </w:r>
      </w:ins>
      <w:ins w:id="198" w:author="Julia Blanchard" w:date="2021-05-10T14:07:00Z">
        <w:r>
          <w:t xml:space="preserve">survey data. We recommend you choose the spatial scale that is meaningful and relevant for the data you have. </w:t>
        </w:r>
      </w:ins>
    </w:p>
    <w:p w14:paraId="1FE63EF4" w14:textId="77777777" w:rsidR="00B02466" w:rsidRDefault="00B02466" w:rsidP="002442F7">
      <w:pPr>
        <w:rPr>
          <w:ins w:id="199" w:author="Julia Blanchard" w:date="2021-05-10T14:12:00Z"/>
        </w:rPr>
      </w:pPr>
    </w:p>
    <w:p w14:paraId="030E11C5" w14:textId="2DAD7E6E" w:rsidR="00B02466" w:rsidRDefault="00C45984" w:rsidP="002442F7">
      <w:pPr>
        <w:rPr>
          <w:ins w:id="200" w:author="Julia Blanchard" w:date="2021-05-17T15:00:00Z"/>
        </w:rPr>
      </w:pPr>
      <w:ins w:id="201" w:author="Julia Blanchard" w:date="2021-05-10T14:07:00Z">
        <w:r>
          <w:t>The carrying capacity of the resource spectrum</w:t>
        </w:r>
      </w:ins>
      <w:ins w:id="202" w:author="Julia Blanchard" w:date="2021-05-10T14:12:00Z">
        <w:r w:rsidR="00B02466">
          <w:t xml:space="preserve"> (kappa)</w:t>
        </w:r>
      </w:ins>
      <w:ins w:id="203" w:author="Julia Blanchard" w:date="2021-05-10T14:07:00Z">
        <w:r>
          <w:t xml:space="preserve"> ultimately sets ceiling of available food fr</w:t>
        </w:r>
      </w:ins>
      <w:ins w:id="204" w:author="Julia Blanchard" w:date="2021-05-10T14:19:00Z">
        <w:r w:rsidR="000B023C">
          <w:t>o</w:t>
        </w:r>
      </w:ins>
      <w:ins w:id="205" w:author="Julia Blanchard" w:date="2021-05-10T14:07:00Z">
        <w:r>
          <w:t>m the smallest sizes. As a rough first estimate, you could use information from satellite or biogeochemical models to work out the intercept and slope of the phytoplankton community and assume this extends to larger sizes</w:t>
        </w:r>
      </w:ins>
      <w:ins w:id="206" w:author="Julia Blanchard" w:date="2021-05-10T14:23:00Z">
        <w:r w:rsidR="009225E1">
          <w:t xml:space="preserve">, and possible also including benthic organisms (more than </w:t>
        </w:r>
      </w:ins>
      <w:ins w:id="207" w:author="Julia Blanchard" w:date="2021-05-10T14:24:00Z">
        <w:r w:rsidR="009225E1">
          <w:t>one resource is also possible – see later XX)</w:t>
        </w:r>
      </w:ins>
      <w:ins w:id="208" w:author="Julia Blanchard" w:date="2021-05-10T14:07:00Z">
        <w:r>
          <w:t>.</w:t>
        </w:r>
      </w:ins>
      <w:ins w:id="209" w:author="Julia Blanchard" w:date="2021-05-10T14:12:00Z">
        <w:r w:rsidR="00B02466">
          <w:t xml:space="preserve"> </w:t>
        </w:r>
      </w:ins>
      <w:ins w:id="210" w:author="Julia Blanchard" w:date="2021-05-10T14:24:00Z">
        <w:r w:rsidR="009225E1">
          <w:t>For the North Sea</w:t>
        </w:r>
      </w:ins>
      <w:ins w:id="211" w:author="Julia Blanchard" w:date="2021-05-10T14:12:00Z">
        <w:r w:rsidR="00B02466">
          <w:t xml:space="preserve"> </w:t>
        </w:r>
      </w:ins>
      <w:ins w:id="212" w:author="Julia Blanchard" w:date="2021-05-10T14:13:00Z">
        <w:r w:rsidR="00B02466">
          <w:t>we</w:t>
        </w:r>
      </w:ins>
      <w:ins w:id="213" w:author="Julia Blanchard" w:date="2021-05-10T14:12:00Z">
        <w:r w:rsidR="00B02466">
          <w:t xml:space="preserve"> </w:t>
        </w:r>
      </w:ins>
      <w:ins w:id="214" w:author="Julia Blanchard" w:date="2021-05-10T14:24:00Z">
        <w:r w:rsidR="009225E1">
          <w:t>st</w:t>
        </w:r>
      </w:ins>
      <w:ins w:id="215" w:author="Julia Blanchard" w:date="2021-05-17T14:19:00Z">
        <w:r w:rsidR="003E7C14">
          <w:t>ar</w:t>
        </w:r>
      </w:ins>
      <w:ins w:id="216" w:author="Julia Blanchard" w:date="2021-05-10T14:24:00Z">
        <w:r w:rsidR="009225E1">
          <w:t xml:space="preserve">ted </w:t>
        </w:r>
      </w:ins>
      <w:ins w:id="217" w:author="Julia Blanchard" w:date="2021-05-10T14:18:00Z">
        <w:r w:rsidR="00B02466">
          <w:t xml:space="preserve">with an initial guess from the literature of </w:t>
        </w:r>
      </w:ins>
      <w:ins w:id="218" w:author="Julia Blanchard" w:date="2021-05-10T14:19:00Z">
        <w:r w:rsidR="00B02466">
          <w:t>XX</w:t>
        </w:r>
      </w:ins>
      <w:ins w:id="219" w:author="Julia Blanchard" w:date="2021-05-10T14:23:00Z">
        <w:r w:rsidR="009225E1">
          <w:t xml:space="preserve"> of primary production</w:t>
        </w:r>
      </w:ins>
      <w:ins w:id="220" w:author="Julia Blanchard" w:date="2021-05-10T14:19:00Z">
        <w:r w:rsidR="00B02466">
          <w:t xml:space="preserve"> per m^3*</w:t>
        </w:r>
        <w:proofErr w:type="spellStart"/>
        <w:r w:rsidR="00B02466">
          <w:t>system_volume</w:t>
        </w:r>
      </w:ins>
      <w:proofErr w:type="spellEnd"/>
      <w:ins w:id="221" w:author="Julia Blanchard" w:date="2021-05-10T14:24:00Z">
        <w:r w:rsidR="009225E1">
          <w:t xml:space="preserve"> a</w:t>
        </w:r>
      </w:ins>
      <w:ins w:id="222" w:author="Julia Blanchard" w:date="2021-05-17T14:19:00Z">
        <w:r w:rsidR="003E7C14">
          <w:t>n</w:t>
        </w:r>
      </w:ins>
      <w:ins w:id="223" w:author="Julia Blanchard" w:date="2021-05-10T14:24:00Z">
        <w:r w:rsidR="009225E1">
          <w:t>d then</w:t>
        </w:r>
      </w:ins>
      <w:ins w:id="224" w:author="Julia Blanchard" w:date="2021-05-17T14:19:00Z">
        <w:r w:rsidR="003E7C14">
          <w:t xml:space="preserve"> later refined this parameter through </w:t>
        </w:r>
      </w:ins>
      <w:ins w:id="225" w:author="Julia Blanchard" w:date="2021-05-10T14:24:00Z">
        <w:r w:rsidR="009225E1">
          <w:t>calibrat</w:t>
        </w:r>
      </w:ins>
      <w:ins w:id="226" w:author="Julia Blanchard" w:date="2021-05-17T14:19:00Z">
        <w:r w:rsidR="003E7C14">
          <w:t>ion.</w:t>
        </w:r>
      </w:ins>
      <w:ins w:id="227" w:author="Julia Blanchard" w:date="2021-05-10T14:25:00Z">
        <w:r w:rsidR="009225E1">
          <w:t xml:space="preserve"> You could use</w:t>
        </w:r>
      </w:ins>
      <w:ins w:id="228" w:author="Julia Blanchard" w:date="2021-05-10T14:13:00Z">
        <w:r w:rsidR="00B02466">
          <w:t xml:space="preserve"> spatially </w:t>
        </w:r>
      </w:ins>
      <w:ins w:id="229" w:author="Julia Blanchard" w:date="2021-05-10T14:14:00Z">
        <w:r w:rsidR="00B02466">
          <w:t xml:space="preserve">and temporally </w:t>
        </w:r>
      </w:ins>
      <w:ins w:id="230" w:author="Julia Blanchard" w:date="2021-05-10T14:13:00Z">
        <w:r w:rsidR="00B02466">
          <w:t xml:space="preserve">averaged information on chlorophyll </w:t>
        </w:r>
      </w:ins>
      <w:ins w:id="231" w:author="Julia Blanchard" w:date="2021-05-17T14:54:00Z">
        <w:r w:rsidR="004951A1">
          <w:t>to estimate the phytoplankto</w:t>
        </w:r>
      </w:ins>
      <w:ins w:id="232" w:author="Julia Blanchard" w:date="2021-05-17T14:55:00Z">
        <w:r w:rsidR="004951A1">
          <w:t>n size spectrum as a first guess</w:t>
        </w:r>
      </w:ins>
      <w:ins w:id="233" w:author="Julia Blanchard" w:date="2021-05-17T14:20:00Z">
        <w:r w:rsidR="003E7C14">
          <w:t xml:space="preserve"> (Heneghan et </w:t>
        </w:r>
        <w:proofErr w:type="gramStart"/>
        <w:r w:rsidR="003E7C14">
          <w:t>al )</w:t>
        </w:r>
      </w:ins>
      <w:proofErr w:type="gramEnd"/>
      <w:ins w:id="234" w:author="Julia Blanchard" w:date="2021-05-10T14:13:00Z">
        <w:r w:rsidR="00B02466">
          <w:t>.</w:t>
        </w:r>
      </w:ins>
      <w:ins w:id="235" w:author="Julia Blanchard" w:date="2021-05-10T14:14:00Z">
        <w:r w:rsidR="00B02466">
          <w:t xml:space="preserve"> </w:t>
        </w:r>
      </w:ins>
      <w:ins w:id="236" w:author="Julia Blanchard" w:date="2021-05-10T14:20:00Z">
        <w:r w:rsidR="002D67FC">
          <w:t>If you</w:t>
        </w:r>
      </w:ins>
      <w:ins w:id="237" w:author="Julia Blanchard" w:date="2021-05-10T14:14:00Z">
        <w:r w:rsidR="00B02466">
          <w:t xml:space="preserve"> have </w:t>
        </w:r>
      </w:ins>
      <w:ins w:id="238" w:author="Julia Blanchard" w:date="2021-05-17T14:55:00Z">
        <w:r w:rsidR="004951A1">
          <w:t>direct</w:t>
        </w:r>
      </w:ins>
      <w:ins w:id="239" w:author="Julia Blanchard" w:date="2021-05-10T14:14:00Z">
        <w:r w:rsidR="00B02466">
          <w:t xml:space="preserve"> data on phytoplankton or zooplankton size spectra </w:t>
        </w:r>
      </w:ins>
      <w:ins w:id="240" w:author="Julia Blanchard" w:date="2021-05-10T14:20:00Z">
        <w:r w:rsidR="002D67FC">
          <w:t>this</w:t>
        </w:r>
      </w:ins>
      <w:ins w:id="241" w:author="Julia Blanchard" w:date="2021-05-10T14:14:00Z">
        <w:r w:rsidR="00B02466">
          <w:t xml:space="preserve"> could be used to </w:t>
        </w:r>
      </w:ins>
      <w:ins w:id="242" w:author="Julia Blanchard" w:date="2021-05-10T14:26:00Z">
        <w:r w:rsidR="009225E1">
          <w:t>further refine</w:t>
        </w:r>
      </w:ins>
      <w:ins w:id="243" w:author="Julia Blanchard" w:date="2021-05-10T14:14:00Z">
        <w:r w:rsidR="00B02466">
          <w:t xml:space="preserve"> </w:t>
        </w:r>
      </w:ins>
      <w:ins w:id="244" w:author="Julia Blanchard" w:date="2021-05-10T14:15:00Z">
        <w:r w:rsidR="00B02466">
          <w:t>this parameter in more detail</w:t>
        </w:r>
      </w:ins>
      <w:ins w:id="245" w:author="Julia Blanchard" w:date="2021-05-10T14:20:00Z">
        <w:r w:rsidR="002D67FC">
          <w:t>, but we do not cover this</w:t>
        </w:r>
      </w:ins>
      <w:ins w:id="246" w:author="Julia Blanchard" w:date="2021-05-10T14:21:00Z">
        <w:r w:rsidR="002D67FC">
          <w:t xml:space="preserve"> option</w:t>
        </w:r>
      </w:ins>
      <w:ins w:id="247" w:author="Julia Blanchard" w:date="2021-05-10T14:20:00Z">
        <w:r w:rsidR="002D67FC">
          <w:t xml:space="preserve"> </w:t>
        </w:r>
      </w:ins>
      <w:ins w:id="248" w:author="Julia Blanchard" w:date="2021-05-10T14:26:00Z">
        <w:r w:rsidR="009225E1">
          <w:t>below</w:t>
        </w:r>
      </w:ins>
      <w:ins w:id="249" w:author="Julia Blanchard" w:date="2021-05-10T14:20:00Z">
        <w:r w:rsidR="002D67FC">
          <w:t>.</w:t>
        </w:r>
      </w:ins>
      <w:ins w:id="250" w:author="Julia Blanchard" w:date="2021-05-10T14:14:00Z">
        <w:r w:rsidR="00B02466">
          <w:t xml:space="preserve"> </w:t>
        </w:r>
      </w:ins>
    </w:p>
    <w:p w14:paraId="73D81A39" w14:textId="4472FBDC" w:rsidR="009F054A" w:rsidRDefault="009F054A" w:rsidP="002442F7">
      <w:pPr>
        <w:rPr>
          <w:ins w:id="251" w:author="Julia Blanchard" w:date="2021-05-17T15:00:00Z"/>
        </w:rPr>
      </w:pPr>
    </w:p>
    <w:p w14:paraId="0A350A35" w14:textId="2D1B8445" w:rsidR="009F054A" w:rsidRDefault="009F054A" w:rsidP="002442F7">
      <w:pPr>
        <w:rPr>
          <w:ins w:id="252" w:author="Julia Blanchard" w:date="2021-05-10T14:13:00Z"/>
        </w:rPr>
      </w:pPr>
      <w:ins w:id="253" w:author="Julia Blanchard" w:date="2021-05-17T15:00:00Z">
        <w:r>
          <w:t xml:space="preserve">Density dependence – describe </w:t>
        </w:r>
        <w:proofErr w:type="spellStart"/>
        <w:r>
          <w:t>Rmax</w:t>
        </w:r>
        <w:proofErr w:type="spellEnd"/>
        <w:r>
          <w:t xml:space="preserve"> and </w:t>
        </w:r>
        <w:proofErr w:type="spellStart"/>
        <w:r>
          <w:t>erepro</w:t>
        </w:r>
        <w:proofErr w:type="spellEnd"/>
        <w:r>
          <w:t xml:space="preserve"> here.</w:t>
        </w:r>
      </w:ins>
    </w:p>
    <w:p w14:paraId="03CEA086" w14:textId="77777777" w:rsidR="00C45984" w:rsidRDefault="00C45984" w:rsidP="002442F7">
      <w:pPr>
        <w:rPr>
          <w:ins w:id="254" w:author="Julia Blanchard" w:date="2021-05-10T13:54:00Z"/>
        </w:rPr>
      </w:pPr>
    </w:p>
    <w:p w14:paraId="15CF22E9" w14:textId="35F5B1A9" w:rsidR="002442F7" w:rsidRDefault="009F054A" w:rsidP="00420A87">
      <w:pPr>
        <w:rPr>
          <w:ins w:id="255" w:author="Julia Blanchard" w:date="2021-05-10T13:53:00Z"/>
        </w:rPr>
      </w:pPr>
      <w:ins w:id="256" w:author="Julia Blanchard" w:date="2021-05-17T15:00:00Z">
        <w:r>
          <w:t>Finally</w:t>
        </w:r>
      </w:ins>
      <w:ins w:id="257" w:author="Julia Blanchard" w:date="2021-05-10T13:54:00Z">
        <w:r w:rsidR="002442F7">
          <w:t>, we need information about the species’ biomass</w:t>
        </w:r>
      </w:ins>
      <w:ins w:id="258" w:author="Julia Blanchard" w:date="2021-05-10T13:55:00Z">
        <w:r w:rsidR="002442F7">
          <w:t>es</w:t>
        </w:r>
      </w:ins>
      <w:ins w:id="259" w:author="Julia Blanchard" w:date="2021-05-10T13:54:00Z">
        <w:r w:rsidR="002442F7">
          <w:t xml:space="preserve"> and fishing pressure to calibrate the carrying capacity of each species (</w:t>
        </w:r>
        <w:proofErr w:type="spellStart"/>
        <w:r w:rsidR="002442F7">
          <w:t>Rmax</w:t>
        </w:r>
        <w:proofErr w:type="spellEnd"/>
        <w:r w:rsidR="002442F7">
          <w:t xml:space="preserve">). </w:t>
        </w:r>
        <w:commentRangeStart w:id="260"/>
        <w:commentRangeEnd w:id="260"/>
        <w:r w:rsidR="002442F7">
          <w:rPr>
            <w:rStyle w:val="CommentReference"/>
          </w:rPr>
          <w:commentReference w:id="260"/>
        </w:r>
        <w:commentRangeStart w:id="261"/>
        <w:commentRangeEnd w:id="261"/>
        <w:r w:rsidR="002442F7">
          <w:rPr>
            <w:rStyle w:val="CommentReference"/>
          </w:rPr>
          <w:commentReference w:id="261"/>
        </w:r>
        <w:r w:rsidR="002442F7">
          <w:t>If this system is fished</w:t>
        </w:r>
      </w:ins>
      <w:ins w:id="262" w:author="Julia Blanchard" w:date="2021-05-10T14:15:00Z">
        <w:r w:rsidR="00B02466">
          <w:t>,</w:t>
        </w:r>
      </w:ins>
      <w:ins w:id="263" w:author="Julia Blanchard" w:date="2021-05-10T13:54:00Z">
        <w:r w:rsidR="002442F7">
          <w:t xml:space="preserve"> fisheries data can provide information on species catches</w:t>
        </w:r>
      </w:ins>
      <w:ins w:id="264" w:author="Julia Blanchard" w:date="2021-05-10T14:16:00Z">
        <w:r w:rsidR="00B02466">
          <w:t xml:space="preserve"> which are often more readily available than biomass.</w:t>
        </w:r>
      </w:ins>
      <w:ins w:id="265" w:author="Julia Blanchard" w:date="2021-05-10T13:54:00Z">
        <w:r w:rsidR="002442F7">
          <w:t xml:space="preserve"> </w:t>
        </w:r>
      </w:ins>
      <w:ins w:id="266" w:author="Julia Blanchard" w:date="2021-05-10T14:17:00Z">
        <w:r w:rsidR="00B02466">
          <w:t>I</w:t>
        </w:r>
      </w:ins>
      <w:ins w:id="267" w:author="Julia Blanchard" w:date="2021-05-10T13:54:00Z">
        <w:r w:rsidR="002442F7">
          <w:t xml:space="preserve">f there are </w:t>
        </w:r>
      </w:ins>
      <w:ins w:id="268" w:author="Julia Blanchard" w:date="2021-05-10T14:21:00Z">
        <w:r w:rsidR="002D67FC">
          <w:t xml:space="preserve">fisheries independent surveys and/or </w:t>
        </w:r>
      </w:ins>
      <w:ins w:id="269" w:author="Julia Blanchard" w:date="2021-05-10T13:54:00Z">
        <w:r w:rsidR="002442F7">
          <w:t>stock assessments, information on</w:t>
        </w:r>
      </w:ins>
      <w:ins w:id="270" w:author="Julia Blanchard" w:date="2021-05-10T13:55:00Z">
        <w:r w:rsidR="002442F7">
          <w:t xml:space="preserve"> biomass,</w:t>
        </w:r>
      </w:ins>
      <w:ins w:id="271" w:author="Julia Blanchard" w:date="2021-05-10T13:54:00Z">
        <w:r w:rsidR="002442F7">
          <w:t xml:space="preserve"> fishing mortality rates</w:t>
        </w:r>
      </w:ins>
      <w:ins w:id="272" w:author="Julia Blanchard" w:date="2021-05-10T13:55:00Z">
        <w:r w:rsidR="002442F7">
          <w:t>,</w:t>
        </w:r>
      </w:ins>
      <w:ins w:id="273" w:author="Julia Blanchard" w:date="2021-05-10T13:54:00Z">
        <w:r w:rsidR="002442F7">
          <w:t xml:space="preserve"> and selectivity parameters </w:t>
        </w:r>
      </w:ins>
      <w:ins w:id="274" w:author="Julia Blanchard" w:date="2021-05-10T14:17:00Z">
        <w:r w:rsidR="00B02466">
          <w:t xml:space="preserve">can also be used </w:t>
        </w:r>
      </w:ins>
      <w:ins w:id="275" w:author="Julia Blanchard" w:date="2021-05-10T13:54:00Z">
        <w:r w:rsidR="002442F7">
          <w:t xml:space="preserve">(more later in Section X, see also </w:t>
        </w:r>
        <w:proofErr w:type="spellStart"/>
        <w:r w:rsidR="002442F7">
          <w:t>mizer</w:t>
        </w:r>
        <w:proofErr w:type="spellEnd"/>
        <w:r w:rsidR="002442F7">
          <w:t xml:space="preserve"> website XXX).</w:t>
        </w:r>
      </w:ins>
    </w:p>
    <w:p w14:paraId="5211BC61" w14:textId="77777777" w:rsidR="002442F7" w:rsidRDefault="002442F7" w:rsidP="00420A87">
      <w:pPr>
        <w:rPr>
          <w:ins w:id="276" w:author="Julia Blanchard" w:date="2021-05-10T13:54:00Z"/>
        </w:rPr>
      </w:pPr>
    </w:p>
    <w:p w14:paraId="12025631" w14:textId="0466F8A3" w:rsidR="000772C2" w:rsidDel="00C45984" w:rsidRDefault="000772C2" w:rsidP="00420A87">
      <w:pPr>
        <w:rPr>
          <w:ins w:id="277" w:author="Ken Haste Andersen" w:date="2021-04-19T10:05:00Z"/>
          <w:del w:id="278" w:author="Julia Blanchard" w:date="2021-05-10T14:02:00Z"/>
        </w:rPr>
      </w:pPr>
      <w:ins w:id="279" w:author="Ken Haste Andersen" w:date="2021-04-19T10:06:00Z">
        <w:del w:id="280" w:author="Julia Blanchard" w:date="2021-05-10T14:02:00Z">
          <w:r w:rsidDel="00C45984">
            <w:lastRenderedPageBreak/>
            <w:delText xml:space="preserve">At the minimum we need to know the asymptotic size (Figure 1). </w:delText>
          </w:r>
        </w:del>
        <w:del w:id="281" w:author="Julia Blanchard" w:date="2021-05-10T13:50:00Z">
          <w:r w:rsidDel="002442F7">
            <w:delText xml:space="preserve">Other parameters </w:delText>
          </w:r>
        </w:del>
        <w:del w:id="282" w:author="Julia Blanchard" w:date="2021-05-10T13:44:00Z">
          <w:r w:rsidDel="00470BE8">
            <w:delText xml:space="preserve">are supplied as </w:delText>
          </w:r>
        </w:del>
        <w:del w:id="283" w:author="Julia Blanchard" w:date="2021-05-10T13:50:00Z">
          <w:r w:rsidDel="002442F7">
            <w:delText xml:space="preserve">available. </w:delText>
          </w:r>
        </w:del>
        <w:del w:id="284" w:author="Julia Blanchard" w:date="2021-05-10T14:02:00Z">
          <w:r w:rsidDel="00C45984">
            <w:delText xml:space="preserve">The calibration can be started with </w:delText>
          </w:r>
        </w:del>
      </w:ins>
      <w:ins w:id="285" w:author="Ken Haste Andersen" w:date="2021-04-19T10:07:00Z">
        <w:del w:id="286" w:author="Julia Blanchard" w:date="2021-05-10T14:02:00Z">
          <w:r w:rsidDel="00C45984">
            <w:delText xml:space="preserve">minimum </w:delText>
          </w:r>
        </w:del>
        <w:del w:id="287" w:author="Julia Blanchard" w:date="2021-05-10T13:50:00Z">
          <w:r w:rsidDel="002442F7">
            <w:delText>data</w:delText>
          </w:r>
        </w:del>
        <w:del w:id="288" w:author="Julia Blanchard" w:date="2021-05-10T14:02:00Z">
          <w:r w:rsidDel="00C45984">
            <w:delText xml:space="preserve"> and refined iteratively.</w:delText>
          </w:r>
        </w:del>
      </w:ins>
    </w:p>
    <w:p w14:paraId="75125AE8" w14:textId="77777777" w:rsidR="000772C2" w:rsidRDefault="000772C2" w:rsidP="00420A87">
      <w:pPr>
        <w:rPr>
          <w:ins w:id="289" w:author="Ken Haste Andersen" w:date="2021-04-19T10:05:00Z"/>
        </w:rPr>
      </w:pPr>
    </w:p>
    <w:p w14:paraId="1A2A1FD8" w14:textId="78387EB8" w:rsidR="00217150" w:rsidDel="002442F7" w:rsidRDefault="000772C2" w:rsidP="00420A87">
      <w:pPr>
        <w:rPr>
          <w:del w:id="290" w:author="Julia Blanchard" w:date="2021-05-10T13:54:00Z"/>
        </w:rPr>
      </w:pPr>
      <w:ins w:id="291" w:author="Ken Haste Andersen" w:date="2021-04-19T10:05:00Z">
        <w:del w:id="292" w:author="Julia Blanchard" w:date="2021-05-10T13:54:00Z">
          <w:r w:rsidDel="002442F7">
            <w:delText xml:space="preserve">Second, we need information about the species’ biomass and fishing pressure to calibrate the </w:delText>
          </w:r>
        </w:del>
      </w:ins>
      <w:ins w:id="293" w:author="Ken Haste Andersen" w:date="2021-04-19T10:07:00Z">
        <w:del w:id="294" w:author="Julia Blanchard" w:date="2021-05-10T13:54:00Z">
          <w:r w:rsidDel="002442F7">
            <w:delText>carrying capacity of each species (Rmax)</w:delText>
          </w:r>
        </w:del>
      </w:ins>
      <w:ins w:id="295" w:author="Ken Haste Andersen" w:date="2021-04-19T10:05:00Z">
        <w:del w:id="296" w:author="Julia Blanchard" w:date="2021-05-10T13:54:00Z">
          <w:r w:rsidDel="002442F7">
            <w:delText xml:space="preserve">. </w:delText>
          </w:r>
        </w:del>
      </w:ins>
      <w:del w:id="297" w:author="Julia Blanchard" w:date="2021-05-10T13:54:00Z">
        <w:r w:rsidR="003F7EF2" w:rsidDel="002442F7">
          <w:rPr>
            <w:rStyle w:val="CommentReference"/>
          </w:rPr>
          <w:commentReference w:id="121"/>
        </w:r>
        <w:commentRangeEnd w:id="122"/>
        <w:r w:rsidDel="002442F7">
          <w:rPr>
            <w:rStyle w:val="CommentReference"/>
          </w:rPr>
          <w:commentReference w:id="122"/>
        </w:r>
        <w:r w:rsidR="005002C7" w:rsidDel="002442F7">
          <w:delText>If this system</w:delText>
        </w:r>
      </w:del>
      <w:del w:id="298" w:author="Julia Blanchard" w:date="2021-05-10T13:43:00Z">
        <w:r w:rsidR="005002C7" w:rsidDel="00470BE8">
          <w:delText>s</w:delText>
        </w:r>
      </w:del>
      <w:del w:id="299" w:author="Julia Blanchard" w:date="2021-05-10T13:54:00Z">
        <w:r w:rsidR="005002C7" w:rsidDel="002442F7">
          <w:delText xml:space="preserve"> is fished fisheries data can provide information on species catches, and possibly if there are stock assessments, information on fishing mortality rates and selectivity parameters</w:delText>
        </w:r>
        <w:r w:rsidR="00DB45A9" w:rsidDel="002442F7">
          <w:delText xml:space="preserve"> (more later in Section X, see also mizer website XXX)</w:delText>
        </w:r>
        <w:r w:rsidR="005002C7" w:rsidDel="002442F7">
          <w:delText>.</w:delText>
        </w:r>
      </w:del>
    </w:p>
    <w:p w14:paraId="0C77689D" w14:textId="5BF504FB" w:rsidR="00DB45A9" w:rsidRDefault="00DB45A9" w:rsidP="00420A87"/>
    <w:p w14:paraId="262813F0" w14:textId="1DCEFEA2" w:rsidR="005B338F" w:rsidRDefault="0045057A" w:rsidP="00420A87">
      <w:pPr>
        <w:rPr>
          <w:b/>
          <w:bCs/>
          <w:i/>
          <w:iCs/>
        </w:rPr>
      </w:pPr>
      <w:r w:rsidRPr="0071625D">
        <w:rPr>
          <w:b/>
          <w:bCs/>
          <w:i/>
          <w:iCs/>
        </w:rPr>
        <w:t xml:space="preserve">Setting up the </w:t>
      </w:r>
      <w:proofErr w:type="spellStart"/>
      <w:r w:rsidRPr="0071625D">
        <w:rPr>
          <w:b/>
          <w:bCs/>
          <w:i/>
          <w:iCs/>
        </w:rPr>
        <w:t>mizer</w:t>
      </w:r>
      <w:proofErr w:type="spellEnd"/>
      <w:r w:rsidRPr="0071625D">
        <w:rPr>
          <w:b/>
          <w:bCs/>
          <w:i/>
          <w:iCs/>
        </w:rPr>
        <w:t xml:space="preserve"> params</w:t>
      </w:r>
    </w:p>
    <w:p w14:paraId="290B4AD2" w14:textId="31421615" w:rsidR="00780D8F" w:rsidRDefault="00780D8F" w:rsidP="00420A87">
      <w:pPr>
        <w:rPr>
          <w:b/>
          <w:bCs/>
          <w:i/>
          <w:iCs/>
        </w:rPr>
      </w:pPr>
    </w:p>
    <w:p w14:paraId="528E2BDE" w14:textId="48A3BEB7" w:rsidR="00D55C96" w:rsidRDefault="00780D8F" w:rsidP="00420A87">
      <w:pPr>
        <w:rPr>
          <w:ins w:id="300" w:author="Julia Blanchard" w:date="2021-05-10T14:49:00Z"/>
        </w:rPr>
      </w:pPr>
      <w:del w:id="301" w:author="Julia Blanchard" w:date="2021-05-10T14:42:00Z">
        <w:r w:rsidRPr="00780D8F" w:rsidDel="00D55C96">
          <w:delText xml:space="preserve">For </w:delText>
        </w:r>
      </w:del>
      <w:ins w:id="302" w:author="Julia Blanchard" w:date="2021-05-10T14:42:00Z">
        <w:r w:rsidR="00D55C96">
          <w:t xml:space="preserve">Once you have a </w:t>
        </w:r>
      </w:ins>
      <w:ins w:id="303" w:author="Julia Blanchard" w:date="2021-05-10T14:43:00Z">
        <w:r w:rsidR="00D55C96">
          <w:t>spreadsheet</w:t>
        </w:r>
      </w:ins>
      <w:ins w:id="304" w:author="Julia Blanchard" w:date="2021-05-10T14:42:00Z">
        <w:r w:rsidR="00D55C96">
          <w:t xml:space="preserve"> with</w:t>
        </w:r>
      </w:ins>
      <w:ins w:id="305" w:author="Julia Blanchard" w:date="2021-05-10T14:43:00Z">
        <w:r w:rsidR="00D55C96">
          <w:t xml:space="preserve"> the list of species and species-specific parameters you have available</w:t>
        </w:r>
      </w:ins>
      <w:ins w:id="306" w:author="Julia Blanchard" w:date="2021-05-10T14:44:00Z">
        <w:r w:rsidR="00D55C96">
          <w:t xml:space="preserve"> (Box 1)</w:t>
        </w:r>
      </w:ins>
      <w:ins w:id="307" w:author="Julia Blanchard" w:date="2021-05-10T14:45:00Z">
        <w:r w:rsidR="00D55C96">
          <w:t xml:space="preserve"> and</w:t>
        </w:r>
      </w:ins>
      <w:ins w:id="308" w:author="Julia Blanchard" w:date="2021-05-10T14:44:00Z">
        <w:r w:rsidR="00D55C96">
          <w:t xml:space="preserve"> an interaction matrix you can set up the model</w:t>
        </w:r>
      </w:ins>
      <w:ins w:id="309" w:author="Julia Blanchard" w:date="2021-05-10T14:45:00Z">
        <w:r w:rsidR="00D55C96">
          <w:t xml:space="preserve"> in </w:t>
        </w:r>
        <w:proofErr w:type="spellStart"/>
        <w:r w:rsidR="00D55C96">
          <w:t>mizer</w:t>
        </w:r>
        <w:proofErr w:type="spellEnd"/>
        <w:r w:rsidR="00D55C96">
          <w:t xml:space="preserve"> using</w:t>
        </w:r>
      </w:ins>
    </w:p>
    <w:p w14:paraId="4CD8408E" w14:textId="1F316BC4" w:rsidR="008D27C8" w:rsidRDefault="008D27C8" w:rsidP="00420A87">
      <w:pPr>
        <w:rPr>
          <w:ins w:id="310" w:author="Julia Blanchard" w:date="2021-05-10T14:49:00Z"/>
        </w:rPr>
      </w:pPr>
    </w:p>
    <w:p w14:paraId="492BAF7D" w14:textId="0F6159CD" w:rsidR="00DA716C" w:rsidRPr="00780D8F" w:rsidDel="00D55C96" w:rsidRDefault="008D27C8">
      <w:pPr>
        <w:rPr>
          <w:del w:id="311" w:author="Julia Blanchard" w:date="2021-05-10T14:45:00Z"/>
        </w:rPr>
      </w:pPr>
      <w:proofErr w:type="spellStart"/>
      <w:proofErr w:type="gramStart"/>
      <w:ins w:id="312" w:author="Julia Blanchard" w:date="2021-05-10T14:49:00Z">
        <w:r>
          <w:t>newMultispeciesParams</w:t>
        </w:r>
      </w:ins>
      <w:proofErr w:type="spellEnd"/>
      <w:ins w:id="313" w:author="Julia Blanchard" w:date="2021-05-17T14:53:00Z">
        <w:r w:rsidR="004951A1">
          <w:t>(</w:t>
        </w:r>
        <w:proofErr w:type="gramEnd"/>
        <w:r w:rsidR="004951A1">
          <w:t>)</w:t>
        </w:r>
      </w:ins>
      <w:ins w:id="314" w:author="Julia Blanchard" w:date="2021-05-17T14:20:00Z">
        <w:r w:rsidR="003E7C14">
          <w:t xml:space="preserve">. </w:t>
        </w:r>
      </w:ins>
      <w:ins w:id="315" w:author="Julia Blanchard" w:date="2021-05-10T14:43:00Z">
        <w:r w:rsidR="00D55C96">
          <w:t xml:space="preserve">For the </w:t>
        </w:r>
      </w:ins>
      <w:del w:id="316" w:author="Julia Blanchard" w:date="2021-05-10T14:42:00Z">
        <w:r w:rsidR="00780D8F" w:rsidRPr="00780D8F" w:rsidDel="00D55C96">
          <w:delText xml:space="preserve">the </w:delText>
        </w:r>
      </w:del>
      <w:r w:rsidR="00780D8F" w:rsidRPr="00780D8F">
        <w:t>North Sea</w:t>
      </w:r>
      <w:ins w:id="317" w:author="Julia Blanchard" w:date="2021-05-17T14:53:00Z">
        <w:r w:rsidR="004951A1">
          <w:t>,</w:t>
        </w:r>
      </w:ins>
      <w:r w:rsidR="00780D8F" w:rsidRPr="00780D8F">
        <w:t xml:space="preserve"> we had access</w:t>
      </w:r>
      <w:del w:id="318" w:author="Julia Blanchard" w:date="2021-05-17T14:20:00Z">
        <w:r w:rsidR="00780D8F" w:rsidRPr="00780D8F" w:rsidDel="003E7C14">
          <w:delText xml:space="preserve"> </w:delText>
        </w:r>
      </w:del>
      <w:r w:rsidR="00780D8F" w:rsidRPr="00780D8F">
        <w:t xml:space="preserve"> to very detailed data to obtain the parameters</w:t>
      </w:r>
      <w:ins w:id="319" w:author="Julia Blanchard" w:date="2021-05-17T14:20:00Z">
        <w:r w:rsidR="003E7C14">
          <w:t xml:space="preserve"> (see North Sea template</w:t>
        </w:r>
      </w:ins>
      <w:ins w:id="320" w:author="Julia Blanchard" w:date="2021-05-17T14:53:00Z">
        <w:r w:rsidR="004951A1">
          <w:t xml:space="preserve"> for where these data come from</w:t>
        </w:r>
      </w:ins>
      <w:ins w:id="321" w:author="Julia Blanchard" w:date="2021-05-17T14:20:00Z">
        <w:r w:rsidR="003E7C14">
          <w:t>).</w:t>
        </w:r>
      </w:ins>
      <w:del w:id="322" w:author="Julia Blanchard" w:date="2021-05-10T14:45:00Z">
        <w:r w:rsidR="00780D8F" w:rsidRPr="00780D8F" w:rsidDel="00D55C96">
          <w:delText>…</w:delText>
        </w:r>
      </w:del>
    </w:p>
    <w:p w14:paraId="00876513" w14:textId="6C9B0913" w:rsidR="0045057A" w:rsidDel="00D55C96" w:rsidRDefault="00DA716C">
      <w:pPr>
        <w:rPr>
          <w:del w:id="323" w:author="Julia Blanchard" w:date="2021-05-10T14:45:00Z"/>
        </w:rPr>
      </w:pPr>
      <w:del w:id="324" w:author="Julia Blanchard" w:date="2021-05-10T14:45:00Z">
        <w:r w:rsidRPr="00DA716C" w:rsidDel="00D55C96">
          <w:delText>HTM0 goes here</w:delText>
        </w:r>
      </w:del>
    </w:p>
    <w:p w14:paraId="78549053" w14:textId="3A5C9B18" w:rsidR="0045057A" w:rsidRDefault="0045057A" w:rsidP="00D55C96">
      <w:del w:id="325" w:author="Julia Blanchard" w:date="2021-05-10T14:45:00Z">
        <w:r w:rsidDel="00D55C96">
          <w:delText>First guess</w:delText>
        </w:r>
        <w:r w:rsidR="0071625D" w:rsidDel="00D55C96">
          <w:delText xml:space="preserve"> for Rmax – explain this</w:delText>
        </w:r>
      </w:del>
    </w:p>
    <w:p w14:paraId="6F42C76E" w14:textId="6FE9C417" w:rsidR="0045057A" w:rsidRDefault="0045057A" w:rsidP="00420A87"/>
    <w:p w14:paraId="60B28266" w14:textId="56D4E7DB" w:rsidR="0045057A" w:rsidRPr="0071625D" w:rsidRDefault="0045057A" w:rsidP="0045057A">
      <w:pPr>
        <w:rPr>
          <w:b/>
          <w:bCs/>
          <w:i/>
          <w:iCs/>
        </w:rPr>
      </w:pPr>
      <w:r w:rsidRPr="0071625D">
        <w:rPr>
          <w:b/>
          <w:bCs/>
          <w:i/>
          <w:iCs/>
        </w:rPr>
        <w:t>Running the model to the steady state</w:t>
      </w:r>
    </w:p>
    <w:p w14:paraId="76148D61" w14:textId="6D72C552" w:rsidR="0045057A" w:rsidRDefault="0045057A" w:rsidP="00420A87">
      <w:pPr>
        <w:rPr>
          <w:ins w:id="326" w:author="Julia Blanchard" w:date="2021-05-10T13:49:00Z"/>
        </w:rPr>
      </w:pPr>
    </w:p>
    <w:p w14:paraId="56595B8A" w14:textId="06405C09" w:rsidR="00AB0162" w:rsidRDefault="00AB0162" w:rsidP="00AB0162">
      <w:pPr>
        <w:rPr>
          <w:ins w:id="327" w:author="Julia Blanchard" w:date="2021-05-10T13:49:00Z"/>
        </w:rPr>
      </w:pPr>
      <w:ins w:id="328" w:author="Julia Blanchard" w:date="2021-05-10T13:49:00Z">
        <w:r>
          <w:t xml:space="preserve">To run the model the </w:t>
        </w:r>
        <w:proofErr w:type="spellStart"/>
        <w:r>
          <w:t>mizerParam</w:t>
        </w:r>
        <w:proofErr w:type="spellEnd"/>
        <w:r>
          <w:t xml:space="preserve"> object is passed to a function called </w:t>
        </w:r>
        <w:proofErr w:type="gramStart"/>
        <w:r>
          <w:t>project(</w:t>
        </w:r>
        <w:proofErr w:type="gramEnd"/>
        <w:r>
          <w:t>) which solves the dynamical equations.</w:t>
        </w:r>
      </w:ins>
    </w:p>
    <w:p w14:paraId="6708C423" w14:textId="77777777" w:rsidR="00AB0162" w:rsidRDefault="00AB0162" w:rsidP="00420A87">
      <w:pPr>
        <w:rPr>
          <w:ins w:id="329" w:author="Ken Haste Andersen" w:date="2021-04-19T10:07:00Z"/>
        </w:rPr>
      </w:pPr>
    </w:p>
    <w:p w14:paraId="31695160" w14:textId="50E6188B" w:rsidR="009A0FD9" w:rsidRDefault="009A0FD9" w:rsidP="00420A87">
      <w:ins w:id="330" w:author="Ken Haste Andersen" w:date="2021-04-19T10:07:00Z">
        <w:r>
          <w:t xml:space="preserve">Here we can introduce the </w:t>
        </w:r>
        <w:proofErr w:type="spellStart"/>
        <w:r>
          <w:t>mizerSim</w:t>
        </w:r>
        <w:proofErr w:type="spellEnd"/>
        <w:r>
          <w:t xml:space="preserve"> object</w:t>
        </w:r>
      </w:ins>
    </w:p>
    <w:p w14:paraId="62CB429E" w14:textId="77777777" w:rsidR="009F054A" w:rsidRDefault="009F054A" w:rsidP="00420A87">
      <w:pPr>
        <w:rPr>
          <w:ins w:id="331" w:author="Julia Blanchard" w:date="2021-05-17T15:02:00Z"/>
        </w:rPr>
      </w:pPr>
    </w:p>
    <w:p w14:paraId="2D18BEDA" w14:textId="415486FC" w:rsidR="003F7EF2" w:rsidRDefault="003F7EF2" w:rsidP="00420A87">
      <w:pPr>
        <w:rPr>
          <w:ins w:id="332" w:author="Julia Blanchard" w:date="2021-05-17T15:01:00Z"/>
        </w:rPr>
      </w:pPr>
      <w:r>
        <w:t xml:space="preserve">Using </w:t>
      </w:r>
      <w:proofErr w:type="gramStart"/>
      <w:r>
        <w:t>project(</w:t>
      </w:r>
      <w:proofErr w:type="gramEnd"/>
      <w:r>
        <w:t xml:space="preserve">) </w:t>
      </w:r>
    </w:p>
    <w:p w14:paraId="16471DF2" w14:textId="77777777" w:rsidR="009F054A" w:rsidRPr="0045057A" w:rsidRDefault="009F054A" w:rsidP="00420A87"/>
    <w:p w14:paraId="70AA605B" w14:textId="77777777" w:rsidR="00731537" w:rsidRPr="00C71A85" w:rsidRDefault="00731537" w:rsidP="00731537">
      <w:r w:rsidRPr="00C71A85">
        <w:t>How to achieve coexistence at steady state</w:t>
      </w:r>
    </w:p>
    <w:p w14:paraId="1E4BCAD6" w14:textId="4D7A4665" w:rsidR="0045057A" w:rsidDel="009F054A" w:rsidRDefault="0045057A" w:rsidP="00420A87">
      <w:pPr>
        <w:rPr>
          <w:del w:id="333" w:author="Julia Blanchard" w:date="2021-05-17T15:02:00Z"/>
        </w:rPr>
      </w:pPr>
    </w:p>
    <w:p w14:paraId="66EB776B" w14:textId="77777777" w:rsidR="003F7EF2" w:rsidRDefault="003F7EF2" w:rsidP="00420A87"/>
    <w:p w14:paraId="7A9AECC1" w14:textId="72A85C19" w:rsidR="0045057A" w:rsidRPr="0071625D" w:rsidRDefault="0045057A" w:rsidP="00420A87">
      <w:pPr>
        <w:rPr>
          <w:b/>
          <w:bCs/>
          <w:i/>
          <w:iCs/>
        </w:rPr>
      </w:pPr>
      <w:r w:rsidRPr="0071625D">
        <w:rPr>
          <w:b/>
          <w:bCs/>
          <w:i/>
          <w:iCs/>
        </w:rPr>
        <w:t>Key diagnostic plots and what they mean</w:t>
      </w:r>
    </w:p>
    <w:p w14:paraId="773BED77" w14:textId="5111DE53" w:rsidR="00780D8F" w:rsidRDefault="00780D8F" w:rsidP="00420A87">
      <w:pPr>
        <w:rPr>
          <w:b/>
          <w:bCs/>
        </w:rPr>
      </w:pPr>
    </w:p>
    <w:p w14:paraId="358AE5CD" w14:textId="77777777" w:rsidR="00780D8F" w:rsidRDefault="00780D8F" w:rsidP="00420A87">
      <w:pPr>
        <w:rPr>
          <w:b/>
          <w:bCs/>
        </w:rPr>
      </w:pPr>
    </w:p>
    <w:p w14:paraId="66C19EE6" w14:textId="7C47F293" w:rsidR="0045057A" w:rsidRPr="00780D8F" w:rsidRDefault="003F7EF2" w:rsidP="00420A87">
      <w:r w:rsidRPr="00780D8F">
        <w:t xml:space="preserve">Explain the summary plot and what we are looking </w:t>
      </w:r>
      <w:proofErr w:type="gramStart"/>
      <w:r w:rsidRPr="00780D8F">
        <w:t>for :</w:t>
      </w:r>
      <w:proofErr w:type="gramEnd"/>
    </w:p>
    <w:p w14:paraId="0C5B599A" w14:textId="278916BA" w:rsidR="003F7EF2" w:rsidRPr="00780D8F" w:rsidRDefault="003F7EF2" w:rsidP="00420A87"/>
    <w:p w14:paraId="5139B6BC" w14:textId="2C9EC689" w:rsidR="003F7EF2" w:rsidRDefault="003F7EF2" w:rsidP="00420A87">
      <w:r w:rsidRPr="00780D8F">
        <w:t>Species coexistence – biggest problem</w:t>
      </w:r>
    </w:p>
    <w:p w14:paraId="6233402C" w14:textId="153FC3B4" w:rsidR="00780D8F" w:rsidRDefault="00780D8F" w:rsidP="00420A87">
      <w:r>
        <w:t>Feeding level – getting enough food</w:t>
      </w:r>
    </w:p>
    <w:p w14:paraId="4A438C7C" w14:textId="1C713E73" w:rsidR="00731537" w:rsidRDefault="00731537" w:rsidP="00420A87"/>
    <w:p w14:paraId="1BC64642" w14:textId="77777777" w:rsidR="00731537" w:rsidRPr="00C71A85" w:rsidDel="00757006" w:rsidRDefault="00731537" w:rsidP="00731537">
      <w:pPr>
        <w:rPr>
          <w:del w:id="334" w:author="Julia Blanchard" w:date="2021-05-17T15:02:00Z"/>
        </w:rPr>
      </w:pPr>
    </w:p>
    <w:p w14:paraId="3F758D9B" w14:textId="77777777" w:rsidR="00731537" w:rsidRPr="00780D8F" w:rsidRDefault="00731537" w:rsidP="00420A87"/>
    <w:p w14:paraId="49AE2043" w14:textId="38189437" w:rsidR="003F7EF2" w:rsidRDefault="003F7EF2" w:rsidP="00420A87">
      <w:pPr>
        <w:rPr>
          <w:b/>
          <w:bCs/>
        </w:rPr>
      </w:pPr>
    </w:p>
    <w:p w14:paraId="21FACEB6" w14:textId="1D675189" w:rsidR="003F7EF2" w:rsidRDefault="00780D8F" w:rsidP="00780D8F">
      <w:pPr>
        <w:pBdr>
          <w:top w:val="single" w:sz="4" w:space="1" w:color="auto"/>
          <w:left w:val="single" w:sz="4" w:space="4" w:color="auto"/>
          <w:bottom w:val="single" w:sz="4" w:space="1" w:color="auto"/>
          <w:right w:val="single" w:sz="4" w:space="4" w:color="auto"/>
        </w:pBdr>
        <w:rPr>
          <w:b/>
          <w:bCs/>
        </w:rPr>
      </w:pPr>
      <w:r w:rsidRPr="000F4C6F">
        <w:rPr>
          <w:b/>
          <w:bCs/>
          <w:highlight w:val="yellow"/>
        </w:rPr>
        <w:t xml:space="preserve">Emphasis point: Iterative model improvement. illustrative </w:t>
      </w:r>
      <w:proofErr w:type="gramStart"/>
      <w:r w:rsidRPr="000F4C6F">
        <w:rPr>
          <w:b/>
          <w:bCs/>
          <w:highlight w:val="yellow"/>
        </w:rPr>
        <w:t>flowchart  showing</w:t>
      </w:r>
      <w:proofErr w:type="gramEnd"/>
      <w:r w:rsidRPr="000F4C6F">
        <w:rPr>
          <w:b/>
          <w:bCs/>
          <w:highlight w:val="yellow"/>
        </w:rPr>
        <w:t xml:space="preserve"> how we parameterise -&gt; check assumptions &amp; data -&gt; calibrate least known parameters -&gt; re-check</w:t>
      </w:r>
    </w:p>
    <w:p w14:paraId="71A0CBE3" w14:textId="77777777" w:rsidR="003F7EF2" w:rsidRPr="0045057A" w:rsidRDefault="003F7EF2" w:rsidP="00420A87">
      <w:pPr>
        <w:rPr>
          <w:b/>
          <w:bCs/>
        </w:rPr>
      </w:pPr>
    </w:p>
    <w:p w14:paraId="35944624" w14:textId="77777777" w:rsidR="00DA716C" w:rsidRDefault="00DA716C" w:rsidP="00420A87">
      <w:pPr>
        <w:rPr>
          <w:b/>
          <w:bCs/>
        </w:rPr>
      </w:pPr>
    </w:p>
    <w:p w14:paraId="0680E17D" w14:textId="309B367C" w:rsidR="00262507" w:rsidRPr="00C71A85" w:rsidRDefault="0045057A" w:rsidP="00420A87">
      <w:pPr>
        <w:rPr>
          <w:b/>
          <w:bCs/>
        </w:rPr>
      </w:pPr>
      <w:r>
        <w:rPr>
          <w:b/>
          <w:bCs/>
        </w:rPr>
        <w:t xml:space="preserve">Part 2: </w:t>
      </w:r>
      <w:r w:rsidR="00C71A85" w:rsidRPr="00C71A85">
        <w:rPr>
          <w:b/>
          <w:bCs/>
        </w:rPr>
        <w:t>Calibration</w:t>
      </w:r>
      <w:r w:rsidR="00C62487">
        <w:rPr>
          <w:b/>
          <w:bCs/>
        </w:rPr>
        <w:t>: A Protocol</w:t>
      </w:r>
    </w:p>
    <w:p w14:paraId="4CAEF934" w14:textId="640432C4" w:rsidR="001976D0" w:rsidRDefault="001976D0" w:rsidP="001976D0"/>
    <w:p w14:paraId="0F991D1B" w14:textId="272392E1" w:rsidR="00731537" w:rsidRPr="00C71A85" w:rsidRDefault="00731537" w:rsidP="00731537">
      <w:r>
        <w:t>Time-averaged Model</w:t>
      </w:r>
      <w:r w:rsidRPr="00C71A85">
        <w:t xml:space="preserve"> calibration</w:t>
      </w:r>
      <w:r>
        <w:t xml:space="preserve"> </w:t>
      </w:r>
      <w:del w:id="335" w:author="Julia Blanchard" w:date="2021-05-17T15:02:00Z">
        <w:r w:rsidDel="00757006">
          <w:delText xml:space="preserve">stos </w:delText>
        </w:r>
      </w:del>
      <w:ins w:id="336" w:author="Julia Blanchard" w:date="2021-05-17T15:02:00Z">
        <w:r w:rsidR="00757006">
          <w:t>steps</w:t>
        </w:r>
        <w:r w:rsidR="00757006">
          <w:t xml:space="preserve"> </w:t>
        </w:r>
      </w:ins>
      <w:r>
        <w:t>here</w:t>
      </w:r>
      <w:r w:rsidRPr="00C71A85">
        <w:tab/>
      </w:r>
      <w:commentRangeStart w:id="337"/>
      <w:commentRangeEnd w:id="337"/>
      <w:r w:rsidRPr="00C71A85">
        <w:rPr>
          <w:rStyle w:val="CommentReference"/>
        </w:rPr>
        <w:commentReference w:id="337"/>
      </w:r>
    </w:p>
    <w:p w14:paraId="101C7554" w14:textId="18531561" w:rsidR="00C4589E" w:rsidRDefault="00C4589E" w:rsidP="001976D0"/>
    <w:p w14:paraId="4667F59E" w14:textId="77777777" w:rsidR="00731537" w:rsidRDefault="00731537" w:rsidP="001976D0"/>
    <w:p w14:paraId="288F5CD6" w14:textId="1EE9344B" w:rsidR="00C4589E" w:rsidRDefault="00C4589E" w:rsidP="001976D0"/>
    <w:p w14:paraId="4ADCA7B3" w14:textId="0E240EA9" w:rsidR="00731537" w:rsidRPr="00731537" w:rsidRDefault="00C4589E" w:rsidP="00731537">
      <w:pPr>
        <w:rPr>
          <w:b/>
          <w:bCs/>
        </w:rPr>
      </w:pPr>
      <w:r w:rsidRPr="00C4589E">
        <w:rPr>
          <w:b/>
          <w:bCs/>
        </w:rPr>
        <w:t xml:space="preserve">Part 3: Time series fitting </w:t>
      </w:r>
    </w:p>
    <w:p w14:paraId="009081E8" w14:textId="77777777" w:rsidR="00731537" w:rsidRDefault="00731537" w:rsidP="00731537"/>
    <w:p w14:paraId="42D43F54" w14:textId="77777777" w:rsidR="00731537" w:rsidRPr="00C71A85" w:rsidRDefault="00731537" w:rsidP="00731537">
      <w:r w:rsidRPr="00C71A85">
        <w:t>Statistical parameter estimation</w:t>
      </w:r>
    </w:p>
    <w:p w14:paraId="638E4D23" w14:textId="77777777" w:rsidR="00731537" w:rsidRPr="00C71A85" w:rsidRDefault="00731537" w:rsidP="00731537">
      <w:pPr>
        <w:pStyle w:val="ListParagraph"/>
        <w:numPr>
          <w:ilvl w:val="0"/>
          <w:numId w:val="1"/>
        </w:numPr>
        <w:ind w:left="1440"/>
      </w:pPr>
      <w:r w:rsidRPr="00C71A85">
        <w:t>Simple least squares/MLE example</w:t>
      </w:r>
    </w:p>
    <w:p w14:paraId="653211ED" w14:textId="77777777" w:rsidR="00731537" w:rsidRPr="00C71A85" w:rsidRDefault="00731537" w:rsidP="00731537">
      <w:pPr>
        <w:pStyle w:val="ListParagraph"/>
        <w:numPr>
          <w:ilvl w:val="0"/>
          <w:numId w:val="1"/>
        </w:numPr>
        <w:ind w:left="1440"/>
      </w:pPr>
      <w:r w:rsidRPr="00C71A85">
        <w:t>Why optimisation sometimes works</w:t>
      </w:r>
    </w:p>
    <w:p w14:paraId="4CE6A59C" w14:textId="1FC85F97" w:rsidR="00731537" w:rsidRDefault="00731537" w:rsidP="00731537">
      <w:pPr>
        <w:pStyle w:val="ListParagraph"/>
        <w:numPr>
          <w:ilvl w:val="0"/>
          <w:numId w:val="1"/>
        </w:numPr>
        <w:ind w:left="1440"/>
      </w:pPr>
      <w:r w:rsidRPr="00C71A85">
        <w:lastRenderedPageBreak/>
        <w:t>Reducing parameter space with key criteria (history matching)</w:t>
      </w:r>
    </w:p>
    <w:p w14:paraId="397C1E65" w14:textId="77777777" w:rsidR="00731537" w:rsidRPr="00C71A85" w:rsidRDefault="00731537" w:rsidP="00731537">
      <w:pPr>
        <w:pStyle w:val="ListParagraph"/>
        <w:numPr>
          <w:ilvl w:val="0"/>
          <w:numId w:val="1"/>
        </w:numPr>
      </w:pPr>
      <w:r w:rsidRPr="00C71A85">
        <w:t>Pattern-oriented calibration</w:t>
      </w:r>
    </w:p>
    <w:p w14:paraId="69A6E886" w14:textId="77777777" w:rsidR="00731537" w:rsidRDefault="00731537" w:rsidP="00731537">
      <w:pPr>
        <w:pStyle w:val="ListParagraph"/>
        <w:numPr>
          <w:ilvl w:val="0"/>
          <w:numId w:val="1"/>
        </w:numPr>
      </w:pPr>
      <w:r w:rsidRPr="00C71A85">
        <w:tab/>
        <w:t xml:space="preserve"> Visualisation (</w:t>
      </w:r>
      <w:proofErr w:type="spellStart"/>
      <w:r w:rsidRPr="00C71A85">
        <w:t>RShiny</w:t>
      </w:r>
      <w:proofErr w:type="spellEnd"/>
      <w:r w:rsidRPr="00C71A85">
        <w:t xml:space="preserve"> example)</w:t>
      </w:r>
      <w:commentRangeStart w:id="338"/>
      <w:commentRangeEnd w:id="338"/>
      <w:r w:rsidRPr="00C71A85">
        <w:rPr>
          <w:rStyle w:val="CommentReference"/>
        </w:rPr>
        <w:commentReference w:id="338"/>
      </w:r>
    </w:p>
    <w:p w14:paraId="6507EDF5" w14:textId="77777777" w:rsidR="00731537" w:rsidRPr="00C71A85" w:rsidRDefault="00731537" w:rsidP="00731537"/>
    <w:p w14:paraId="476C3CD2" w14:textId="77777777" w:rsidR="00731537" w:rsidRDefault="00731537" w:rsidP="00731537"/>
    <w:p w14:paraId="1E661464" w14:textId="77777777" w:rsidR="00731537" w:rsidRPr="00C71A85" w:rsidRDefault="00731537" w:rsidP="00731537">
      <w:r w:rsidRPr="00C71A85">
        <w:t>Running with Dynamics</w:t>
      </w:r>
    </w:p>
    <w:p w14:paraId="4D28FA79" w14:textId="77777777" w:rsidR="00731537" w:rsidRPr="00C71A85" w:rsidRDefault="00731537" w:rsidP="00731537">
      <w:pPr>
        <w:pStyle w:val="ListParagraph"/>
        <w:numPr>
          <w:ilvl w:val="0"/>
          <w:numId w:val="1"/>
        </w:numPr>
        <w:ind w:left="1440"/>
      </w:pPr>
      <w:r w:rsidRPr="00C71A85">
        <w:t>Forcing models with time-varying input (annual, seasonally)</w:t>
      </w:r>
    </w:p>
    <w:p w14:paraId="381DCC00" w14:textId="77777777" w:rsidR="00731537" w:rsidRPr="00C71A85" w:rsidRDefault="00731537" w:rsidP="00731537">
      <w:pPr>
        <w:pStyle w:val="ListParagraph"/>
        <w:numPr>
          <w:ilvl w:val="0"/>
          <w:numId w:val="1"/>
        </w:numPr>
        <w:ind w:left="1440"/>
      </w:pPr>
      <w:r w:rsidRPr="00C71A85">
        <w:t>Model fitting and estimation</w:t>
      </w:r>
    </w:p>
    <w:p w14:paraId="6A27DFE2" w14:textId="77777777" w:rsidR="00731537" w:rsidRDefault="00731537" w:rsidP="00731537">
      <w:pPr>
        <w:pStyle w:val="ListParagraph"/>
        <w:numPr>
          <w:ilvl w:val="0"/>
          <w:numId w:val="1"/>
        </w:numPr>
        <w:ind w:left="1440"/>
      </w:pPr>
      <w:r w:rsidRPr="00C71A85">
        <w:t>Stochasticity</w:t>
      </w:r>
      <w:commentRangeStart w:id="339"/>
      <w:commentRangeEnd w:id="339"/>
      <w:r w:rsidRPr="00C71A85">
        <w:rPr>
          <w:rStyle w:val="CommentReference"/>
        </w:rPr>
        <w:commentReference w:id="339"/>
      </w:r>
    </w:p>
    <w:p w14:paraId="16C4D0AC" w14:textId="77777777" w:rsidR="00731537" w:rsidRPr="00C71A85" w:rsidRDefault="00731537" w:rsidP="00731537">
      <w:r w:rsidRPr="00C71A85">
        <w:t>Predictive skill</w:t>
      </w:r>
    </w:p>
    <w:p w14:paraId="17861BB9" w14:textId="77777777" w:rsidR="00731537" w:rsidRDefault="00731537" w:rsidP="00731537">
      <w:pPr>
        <w:pStyle w:val="ListParagraph"/>
        <w:numPr>
          <w:ilvl w:val="0"/>
          <w:numId w:val="1"/>
        </w:numPr>
      </w:pPr>
      <w:commentRangeStart w:id="340"/>
      <w:r w:rsidRPr="00C71A85">
        <w:t>Splitting data</w:t>
      </w:r>
      <w:commentRangeEnd w:id="340"/>
      <w:r w:rsidRPr="00C71A85">
        <w:rPr>
          <w:rStyle w:val="CommentReference"/>
        </w:rPr>
        <w:commentReference w:id="340"/>
      </w:r>
      <w:r w:rsidRPr="00C71A85">
        <w:t xml:space="preserve"> for different aspects (parametrisation, fitting, verification, predictive skill)</w:t>
      </w:r>
    </w:p>
    <w:p w14:paraId="64CA95AB" w14:textId="77777777" w:rsidR="00731537" w:rsidRDefault="00731537" w:rsidP="001976D0">
      <w:pPr>
        <w:rPr>
          <w:b/>
          <w:bCs/>
        </w:rPr>
      </w:pPr>
    </w:p>
    <w:p w14:paraId="56BC4B74" w14:textId="10A793B6" w:rsidR="00C4589E" w:rsidRDefault="00C4589E" w:rsidP="001976D0">
      <w:pPr>
        <w:rPr>
          <w:b/>
          <w:bCs/>
        </w:rPr>
      </w:pPr>
    </w:p>
    <w:p w14:paraId="07DA562F" w14:textId="2FEE5822" w:rsidR="00C4589E" w:rsidRPr="00C4589E" w:rsidRDefault="00C4589E" w:rsidP="001976D0">
      <w:pPr>
        <w:rPr>
          <w:b/>
          <w:bCs/>
        </w:rPr>
      </w:pPr>
      <w:r>
        <w:rPr>
          <w:b/>
          <w:bCs/>
        </w:rPr>
        <w:t>Part 4: Comparative bench-marking and ecosystem-based assessment</w:t>
      </w:r>
    </w:p>
    <w:p w14:paraId="597A1F9B" w14:textId="65B7E70B" w:rsidR="00041759" w:rsidRDefault="00041759" w:rsidP="00132DDE"/>
    <w:p w14:paraId="5B2770E7" w14:textId="220C66A3" w:rsidR="00C4589E" w:rsidRDefault="00C4589E" w:rsidP="00132DDE"/>
    <w:p w14:paraId="4998EE0A" w14:textId="0AF0E235" w:rsidR="00C4589E" w:rsidRDefault="00C4589E" w:rsidP="00132DDE"/>
    <w:p w14:paraId="5622C64C" w14:textId="1154C0FB" w:rsidR="00C4589E" w:rsidRDefault="00C4589E" w:rsidP="00132DDE">
      <w:r>
        <w:t>=======</w:t>
      </w:r>
    </w:p>
    <w:p w14:paraId="2E2B23F3" w14:textId="77777777" w:rsidR="00FA0913" w:rsidRPr="00C71A85" w:rsidRDefault="00FA0913" w:rsidP="00C71A85">
      <w:pPr>
        <w:pStyle w:val="ListParagraph"/>
        <w:numPr>
          <w:ilvl w:val="0"/>
          <w:numId w:val="1"/>
        </w:numPr>
        <w:ind w:left="1440"/>
      </w:pPr>
    </w:p>
    <w:p w14:paraId="5749DBD8" w14:textId="77777777" w:rsidR="001976D0" w:rsidRPr="00C71A85" w:rsidRDefault="001976D0" w:rsidP="00132DDE"/>
    <w:p w14:paraId="4B56C28B" w14:textId="13A1AE0E" w:rsidR="00BE4EF0" w:rsidRPr="00C71A85" w:rsidRDefault="008A627B" w:rsidP="001976D0">
      <w:pPr>
        <w:rPr>
          <w:b/>
          <w:bCs/>
        </w:rPr>
      </w:pPr>
      <w:r w:rsidRPr="00C71A85">
        <w:rPr>
          <w:b/>
          <w:bCs/>
        </w:rPr>
        <w:t xml:space="preserve">Evaluation </w:t>
      </w:r>
      <w:r>
        <w:rPr>
          <w:b/>
          <w:bCs/>
        </w:rPr>
        <w:t>with Example Models</w:t>
      </w:r>
    </w:p>
    <w:p w14:paraId="7B8CD3E5" w14:textId="3688FA30" w:rsidR="00070443" w:rsidRDefault="00070443" w:rsidP="00070443"/>
    <w:p w14:paraId="3FF2DFD3" w14:textId="213490CC" w:rsidR="00C71A85" w:rsidRPr="00C71A85" w:rsidRDefault="00C71A85" w:rsidP="00070443">
      <w:r>
        <w:t>Examples</w:t>
      </w:r>
      <w:r w:rsidR="00FA0913">
        <w:t xml:space="preserve"> – using </w:t>
      </w:r>
      <w:proofErr w:type="spellStart"/>
      <w:r w:rsidR="00FA0913">
        <w:t>mizerExamples</w:t>
      </w:r>
      <w:proofErr w:type="spellEnd"/>
    </w:p>
    <w:p w14:paraId="60595553" w14:textId="31E312A4" w:rsidR="00C62487" w:rsidRDefault="00C62487" w:rsidP="00C62487"/>
    <w:p w14:paraId="41518E3F" w14:textId="77777777" w:rsidR="00C62487" w:rsidRDefault="00C62487" w:rsidP="00C62487">
      <w:r>
        <w:t xml:space="preserve">Show what can be learned from metanalysis of </w:t>
      </w:r>
      <w:proofErr w:type="spellStart"/>
      <w:r>
        <w:t>mizer</w:t>
      </w:r>
      <w:proofErr w:type="spellEnd"/>
      <w:r>
        <w:t xml:space="preserve"> calibrated models?</w:t>
      </w:r>
    </w:p>
    <w:p w14:paraId="10D96F7F" w14:textId="77777777" w:rsidR="00C62487" w:rsidRDefault="00C62487" w:rsidP="00C62487"/>
    <w:p w14:paraId="70CACDD7" w14:textId="12B2FA52" w:rsidR="00C62487" w:rsidRDefault="00C62487" w:rsidP="00C62487">
      <w:r>
        <w:t xml:space="preserve">Testing assumptions </w:t>
      </w:r>
      <w:r w:rsidR="00FA0913">
        <w:t>/ informing macroecological patterns</w:t>
      </w:r>
    </w:p>
    <w:p w14:paraId="7739E00C" w14:textId="02551869" w:rsidR="001904B9" w:rsidRDefault="001904B9" w:rsidP="00C62487"/>
    <w:p w14:paraId="159624ED" w14:textId="6EF7C1AE" w:rsidR="001904B9" w:rsidRDefault="001904B9" w:rsidP="00C62487">
      <w:r w:rsidRPr="00641133">
        <w:rPr>
          <w:highlight w:val="yellow"/>
        </w:rPr>
        <w:t>*</w:t>
      </w:r>
      <w:r w:rsidR="00641133">
        <w:rPr>
          <w:highlight w:val="yellow"/>
        </w:rPr>
        <w:t>No, instead focus on e</w:t>
      </w:r>
      <w:r w:rsidRPr="00641133">
        <w:rPr>
          <w:highlight w:val="yellow"/>
        </w:rPr>
        <w:t>xamples of what a good model should look like</w:t>
      </w:r>
      <w:r w:rsidR="00641133">
        <w:rPr>
          <w:highlight w:val="yellow"/>
        </w:rPr>
        <w:t xml:space="preserve">, following the </w:t>
      </w:r>
      <w:proofErr w:type="spellStart"/>
      <w:r w:rsidR="00641133">
        <w:rPr>
          <w:highlight w:val="yellow"/>
        </w:rPr>
        <w:t>protocal</w:t>
      </w:r>
      <w:proofErr w:type="spellEnd"/>
      <w:r w:rsidRPr="00641133">
        <w:rPr>
          <w:highlight w:val="yellow"/>
        </w:rPr>
        <w:t>*</w:t>
      </w:r>
    </w:p>
    <w:p w14:paraId="6F4EE91A" w14:textId="42785F7B" w:rsidR="00C62487" w:rsidRDefault="00C62487" w:rsidP="00C62487"/>
    <w:p w14:paraId="1EF3D844" w14:textId="1577330F" w:rsidR="007E514F" w:rsidRDefault="007E514F" w:rsidP="00C62487">
      <w:r>
        <w:t xml:space="preserve">Table 1. </w:t>
      </w:r>
      <w:proofErr w:type="spellStart"/>
      <w:r>
        <w:t>Mizer</w:t>
      </w:r>
      <w:r w:rsidR="007D7C8F">
        <w:t>Examples</w:t>
      </w:r>
      <w:proofErr w:type="spellEnd"/>
      <w:r w:rsidR="007D7C8F">
        <w:t xml:space="preserve">: </w:t>
      </w:r>
      <w:r>
        <w:t xml:space="preserve">model examples and their key focus </w:t>
      </w:r>
    </w:p>
    <w:p w14:paraId="06B8020C" w14:textId="5C334CB7" w:rsidR="007E514F" w:rsidRDefault="007E514F" w:rsidP="00C62487"/>
    <w:tbl>
      <w:tblPr>
        <w:tblStyle w:val="TableGrid"/>
        <w:tblW w:w="9634" w:type="dxa"/>
        <w:tblLook w:val="04A0" w:firstRow="1" w:lastRow="0" w:firstColumn="1" w:lastColumn="0" w:noHBand="0" w:noVBand="1"/>
      </w:tblPr>
      <w:tblGrid>
        <w:gridCol w:w="1619"/>
        <w:gridCol w:w="921"/>
        <w:gridCol w:w="1018"/>
        <w:gridCol w:w="1901"/>
        <w:gridCol w:w="1282"/>
        <w:gridCol w:w="1282"/>
        <w:gridCol w:w="1611"/>
      </w:tblGrid>
      <w:tr w:rsidR="007E514F" w14:paraId="086CB512" w14:textId="77777777" w:rsidTr="007E514F">
        <w:tc>
          <w:tcPr>
            <w:tcW w:w="1947" w:type="dxa"/>
          </w:tcPr>
          <w:p w14:paraId="6DBA3058" w14:textId="7F369F36" w:rsidR="007E514F" w:rsidRDefault="007E514F" w:rsidP="00866020">
            <w:r>
              <w:t>Model name</w:t>
            </w:r>
            <w:r w:rsidR="007D7C8F">
              <w:t xml:space="preserve"> in library</w:t>
            </w:r>
          </w:p>
        </w:tc>
        <w:tc>
          <w:tcPr>
            <w:tcW w:w="855" w:type="dxa"/>
          </w:tcPr>
          <w:p w14:paraId="1ADD7FE1" w14:textId="62389A11" w:rsidR="007E514F" w:rsidRDefault="007E514F" w:rsidP="00866020">
            <w:r>
              <w:t>Focal Study System</w:t>
            </w:r>
          </w:p>
        </w:tc>
        <w:tc>
          <w:tcPr>
            <w:tcW w:w="943" w:type="dxa"/>
          </w:tcPr>
          <w:p w14:paraId="3C6FC92F" w14:textId="3E47ABC9" w:rsidR="007E514F" w:rsidRDefault="007E514F" w:rsidP="00866020">
            <w:r>
              <w:t>Number of species</w:t>
            </w:r>
          </w:p>
        </w:tc>
        <w:tc>
          <w:tcPr>
            <w:tcW w:w="1743" w:type="dxa"/>
          </w:tcPr>
          <w:p w14:paraId="3E7FA165" w14:textId="297BE17C" w:rsidR="007E514F" w:rsidRDefault="007E514F" w:rsidP="00866020">
            <w:r>
              <w:t xml:space="preserve">Type of Parameterisation </w:t>
            </w:r>
          </w:p>
        </w:tc>
        <w:tc>
          <w:tcPr>
            <w:tcW w:w="1182" w:type="dxa"/>
          </w:tcPr>
          <w:p w14:paraId="712634E2" w14:textId="1D2975B2" w:rsidR="007E514F" w:rsidRDefault="007E514F" w:rsidP="00866020">
            <w:r>
              <w:t xml:space="preserve">Calibration type </w:t>
            </w:r>
          </w:p>
        </w:tc>
        <w:tc>
          <w:tcPr>
            <w:tcW w:w="1182" w:type="dxa"/>
          </w:tcPr>
          <w:p w14:paraId="605B8F42" w14:textId="22C10958" w:rsidR="007E514F" w:rsidRDefault="007E514F" w:rsidP="00866020">
            <w:r>
              <w:t>Calibration method</w:t>
            </w:r>
          </w:p>
        </w:tc>
        <w:tc>
          <w:tcPr>
            <w:tcW w:w="1782" w:type="dxa"/>
          </w:tcPr>
          <w:p w14:paraId="415F848C" w14:textId="6EC6EC13" w:rsidR="007E514F" w:rsidRDefault="007E514F" w:rsidP="00866020">
            <w:r>
              <w:t>Reference</w:t>
            </w:r>
          </w:p>
        </w:tc>
      </w:tr>
      <w:tr w:rsidR="007E514F" w14:paraId="5176BD4E" w14:textId="77777777" w:rsidTr="007E514F">
        <w:tc>
          <w:tcPr>
            <w:tcW w:w="1947" w:type="dxa"/>
          </w:tcPr>
          <w:p w14:paraId="4D6B2E95" w14:textId="4FA58427" w:rsidR="007E514F" w:rsidRDefault="007E514F" w:rsidP="00866020"/>
        </w:tc>
        <w:tc>
          <w:tcPr>
            <w:tcW w:w="855" w:type="dxa"/>
          </w:tcPr>
          <w:p w14:paraId="23E6E911" w14:textId="77777777" w:rsidR="007E514F" w:rsidRDefault="007E514F" w:rsidP="00866020"/>
        </w:tc>
        <w:tc>
          <w:tcPr>
            <w:tcW w:w="943" w:type="dxa"/>
          </w:tcPr>
          <w:p w14:paraId="5418ADF6" w14:textId="77777777" w:rsidR="007E514F" w:rsidRDefault="007E514F" w:rsidP="00866020"/>
        </w:tc>
        <w:tc>
          <w:tcPr>
            <w:tcW w:w="1743" w:type="dxa"/>
          </w:tcPr>
          <w:p w14:paraId="6C87E9F8" w14:textId="2785D3BC" w:rsidR="007E514F" w:rsidRDefault="007E514F" w:rsidP="00866020"/>
        </w:tc>
        <w:tc>
          <w:tcPr>
            <w:tcW w:w="1182" w:type="dxa"/>
          </w:tcPr>
          <w:p w14:paraId="45E66DFC" w14:textId="77777777" w:rsidR="007E514F" w:rsidRDefault="007E514F" w:rsidP="00866020"/>
        </w:tc>
        <w:tc>
          <w:tcPr>
            <w:tcW w:w="1182" w:type="dxa"/>
          </w:tcPr>
          <w:p w14:paraId="47852A79" w14:textId="77777777" w:rsidR="007E514F" w:rsidRDefault="007E514F" w:rsidP="00866020"/>
        </w:tc>
        <w:tc>
          <w:tcPr>
            <w:tcW w:w="1782" w:type="dxa"/>
          </w:tcPr>
          <w:p w14:paraId="3527C329" w14:textId="3393C8A5" w:rsidR="007E514F" w:rsidRDefault="007E514F" w:rsidP="00866020">
            <w:r>
              <w:t>Jacobsen</w:t>
            </w:r>
          </w:p>
        </w:tc>
      </w:tr>
      <w:tr w:rsidR="007E514F" w14:paraId="5CE4B08D" w14:textId="77777777" w:rsidTr="007E514F">
        <w:tc>
          <w:tcPr>
            <w:tcW w:w="1947" w:type="dxa"/>
          </w:tcPr>
          <w:p w14:paraId="53494921" w14:textId="1BCB9AC5" w:rsidR="007E514F" w:rsidRDefault="007E514F" w:rsidP="00866020"/>
        </w:tc>
        <w:tc>
          <w:tcPr>
            <w:tcW w:w="855" w:type="dxa"/>
          </w:tcPr>
          <w:p w14:paraId="3D875121" w14:textId="77777777" w:rsidR="007E514F" w:rsidRDefault="007E514F" w:rsidP="00866020"/>
        </w:tc>
        <w:tc>
          <w:tcPr>
            <w:tcW w:w="943" w:type="dxa"/>
          </w:tcPr>
          <w:p w14:paraId="2E2AE127" w14:textId="77777777" w:rsidR="007E514F" w:rsidRDefault="007E514F" w:rsidP="00866020"/>
        </w:tc>
        <w:tc>
          <w:tcPr>
            <w:tcW w:w="1743" w:type="dxa"/>
          </w:tcPr>
          <w:p w14:paraId="0B40262C" w14:textId="51D687F7" w:rsidR="007E514F" w:rsidRDefault="007E514F" w:rsidP="00866020"/>
        </w:tc>
        <w:tc>
          <w:tcPr>
            <w:tcW w:w="1182" w:type="dxa"/>
          </w:tcPr>
          <w:p w14:paraId="52BB6AF0" w14:textId="77777777" w:rsidR="007E514F" w:rsidRDefault="007E514F" w:rsidP="00866020"/>
        </w:tc>
        <w:tc>
          <w:tcPr>
            <w:tcW w:w="1182" w:type="dxa"/>
          </w:tcPr>
          <w:p w14:paraId="5B419829" w14:textId="77777777" w:rsidR="007E514F" w:rsidRDefault="007E514F" w:rsidP="00866020"/>
        </w:tc>
        <w:tc>
          <w:tcPr>
            <w:tcW w:w="1782" w:type="dxa"/>
          </w:tcPr>
          <w:p w14:paraId="37052EE4" w14:textId="5ABB3733" w:rsidR="007E514F" w:rsidRDefault="007E514F" w:rsidP="00866020">
            <w:r>
              <w:t>Jacobsen</w:t>
            </w:r>
          </w:p>
        </w:tc>
      </w:tr>
      <w:tr w:rsidR="007E514F" w14:paraId="737F10F1" w14:textId="77777777" w:rsidTr="007E514F">
        <w:tc>
          <w:tcPr>
            <w:tcW w:w="1947" w:type="dxa"/>
          </w:tcPr>
          <w:p w14:paraId="4C55F540" w14:textId="18EE7AFA" w:rsidR="007E514F" w:rsidRDefault="007E514F" w:rsidP="00866020"/>
        </w:tc>
        <w:tc>
          <w:tcPr>
            <w:tcW w:w="855" w:type="dxa"/>
          </w:tcPr>
          <w:p w14:paraId="18AE84E6" w14:textId="77777777" w:rsidR="007E514F" w:rsidRDefault="007E514F" w:rsidP="00866020"/>
        </w:tc>
        <w:tc>
          <w:tcPr>
            <w:tcW w:w="943" w:type="dxa"/>
          </w:tcPr>
          <w:p w14:paraId="7CEBFE54" w14:textId="77777777" w:rsidR="007E514F" w:rsidRDefault="007E514F" w:rsidP="00866020"/>
        </w:tc>
        <w:tc>
          <w:tcPr>
            <w:tcW w:w="1743" w:type="dxa"/>
          </w:tcPr>
          <w:p w14:paraId="7A2D2D90" w14:textId="3E0C6784" w:rsidR="007E514F" w:rsidRDefault="007E514F" w:rsidP="00866020"/>
        </w:tc>
        <w:tc>
          <w:tcPr>
            <w:tcW w:w="1182" w:type="dxa"/>
          </w:tcPr>
          <w:p w14:paraId="2579CB39" w14:textId="77777777" w:rsidR="007E514F" w:rsidRDefault="007E514F" w:rsidP="00866020"/>
        </w:tc>
        <w:tc>
          <w:tcPr>
            <w:tcW w:w="1182" w:type="dxa"/>
          </w:tcPr>
          <w:p w14:paraId="41053EBE" w14:textId="77777777" w:rsidR="007E514F" w:rsidRDefault="007E514F" w:rsidP="00866020"/>
        </w:tc>
        <w:tc>
          <w:tcPr>
            <w:tcW w:w="1782" w:type="dxa"/>
          </w:tcPr>
          <w:p w14:paraId="3239EE7D" w14:textId="7E7747AA" w:rsidR="007E514F" w:rsidRDefault="007E514F" w:rsidP="00866020">
            <w:r>
              <w:t>Jacobsen</w:t>
            </w:r>
          </w:p>
        </w:tc>
      </w:tr>
      <w:tr w:rsidR="007E514F" w14:paraId="6EF74670" w14:textId="77777777" w:rsidTr="007E514F">
        <w:tc>
          <w:tcPr>
            <w:tcW w:w="1947" w:type="dxa"/>
          </w:tcPr>
          <w:p w14:paraId="6CB9DE17" w14:textId="0FF088F6" w:rsidR="007E514F" w:rsidRDefault="007E514F" w:rsidP="00866020"/>
        </w:tc>
        <w:tc>
          <w:tcPr>
            <w:tcW w:w="855" w:type="dxa"/>
          </w:tcPr>
          <w:p w14:paraId="318A11F7" w14:textId="77777777" w:rsidR="007E514F" w:rsidRDefault="007E514F" w:rsidP="00866020"/>
        </w:tc>
        <w:tc>
          <w:tcPr>
            <w:tcW w:w="943" w:type="dxa"/>
          </w:tcPr>
          <w:p w14:paraId="0FFBA271" w14:textId="77777777" w:rsidR="007E514F" w:rsidRDefault="007E514F" w:rsidP="00866020"/>
        </w:tc>
        <w:tc>
          <w:tcPr>
            <w:tcW w:w="1743" w:type="dxa"/>
          </w:tcPr>
          <w:p w14:paraId="18E00314" w14:textId="0488D262" w:rsidR="007E514F" w:rsidRDefault="007E514F" w:rsidP="00866020"/>
        </w:tc>
        <w:tc>
          <w:tcPr>
            <w:tcW w:w="1182" w:type="dxa"/>
          </w:tcPr>
          <w:p w14:paraId="67C92B5D" w14:textId="77777777" w:rsidR="007E514F" w:rsidRDefault="007E514F" w:rsidP="00866020"/>
        </w:tc>
        <w:tc>
          <w:tcPr>
            <w:tcW w:w="1182" w:type="dxa"/>
          </w:tcPr>
          <w:p w14:paraId="4796FB19" w14:textId="77777777" w:rsidR="007E514F" w:rsidRDefault="007E514F" w:rsidP="00866020"/>
        </w:tc>
        <w:tc>
          <w:tcPr>
            <w:tcW w:w="1782" w:type="dxa"/>
          </w:tcPr>
          <w:p w14:paraId="64E2E1A4" w14:textId="0144CDC7" w:rsidR="007E514F" w:rsidRDefault="007E514F" w:rsidP="00866020">
            <w:r>
              <w:t>Jacobsen</w:t>
            </w:r>
          </w:p>
        </w:tc>
      </w:tr>
      <w:tr w:rsidR="007E514F" w14:paraId="60748D12" w14:textId="77777777" w:rsidTr="007E514F">
        <w:tc>
          <w:tcPr>
            <w:tcW w:w="1947" w:type="dxa"/>
          </w:tcPr>
          <w:p w14:paraId="1F562C2D" w14:textId="19C30B6E" w:rsidR="007E514F" w:rsidRDefault="007E514F" w:rsidP="00866020"/>
        </w:tc>
        <w:tc>
          <w:tcPr>
            <w:tcW w:w="855" w:type="dxa"/>
          </w:tcPr>
          <w:p w14:paraId="47E98CFE" w14:textId="77777777" w:rsidR="007E514F" w:rsidRDefault="007E514F" w:rsidP="00866020"/>
        </w:tc>
        <w:tc>
          <w:tcPr>
            <w:tcW w:w="943" w:type="dxa"/>
          </w:tcPr>
          <w:p w14:paraId="0C14791B" w14:textId="77777777" w:rsidR="007E514F" w:rsidRDefault="007E514F" w:rsidP="00866020"/>
        </w:tc>
        <w:tc>
          <w:tcPr>
            <w:tcW w:w="1743" w:type="dxa"/>
          </w:tcPr>
          <w:p w14:paraId="65D2D386" w14:textId="43937C4D" w:rsidR="007E514F" w:rsidRDefault="007E514F" w:rsidP="00866020"/>
        </w:tc>
        <w:tc>
          <w:tcPr>
            <w:tcW w:w="1182" w:type="dxa"/>
          </w:tcPr>
          <w:p w14:paraId="04D4CEE3" w14:textId="77777777" w:rsidR="007E514F" w:rsidRDefault="007E514F" w:rsidP="00866020"/>
        </w:tc>
        <w:tc>
          <w:tcPr>
            <w:tcW w:w="1182" w:type="dxa"/>
          </w:tcPr>
          <w:p w14:paraId="57FACD5F" w14:textId="77777777" w:rsidR="007E514F" w:rsidRDefault="007E514F" w:rsidP="00866020"/>
        </w:tc>
        <w:tc>
          <w:tcPr>
            <w:tcW w:w="1782" w:type="dxa"/>
          </w:tcPr>
          <w:p w14:paraId="6409A10E" w14:textId="57C56303" w:rsidR="007E514F" w:rsidRDefault="007E514F" w:rsidP="00866020">
            <w:r>
              <w:t>Blanchard</w:t>
            </w:r>
          </w:p>
        </w:tc>
      </w:tr>
      <w:tr w:rsidR="007E514F" w14:paraId="4B601DCD" w14:textId="77777777" w:rsidTr="007E514F">
        <w:tc>
          <w:tcPr>
            <w:tcW w:w="1947" w:type="dxa"/>
          </w:tcPr>
          <w:p w14:paraId="7254D676" w14:textId="6A9A2811" w:rsidR="007E514F" w:rsidRDefault="007E514F" w:rsidP="00866020"/>
        </w:tc>
        <w:tc>
          <w:tcPr>
            <w:tcW w:w="855" w:type="dxa"/>
          </w:tcPr>
          <w:p w14:paraId="3BB44E6D" w14:textId="77777777" w:rsidR="007E514F" w:rsidRDefault="007E514F" w:rsidP="00866020"/>
        </w:tc>
        <w:tc>
          <w:tcPr>
            <w:tcW w:w="943" w:type="dxa"/>
          </w:tcPr>
          <w:p w14:paraId="4EB831A1" w14:textId="77777777" w:rsidR="007E514F" w:rsidRDefault="007E514F" w:rsidP="00866020"/>
        </w:tc>
        <w:tc>
          <w:tcPr>
            <w:tcW w:w="1743" w:type="dxa"/>
          </w:tcPr>
          <w:p w14:paraId="0F317242" w14:textId="0876C034" w:rsidR="007E514F" w:rsidRDefault="007E514F" w:rsidP="00866020"/>
        </w:tc>
        <w:tc>
          <w:tcPr>
            <w:tcW w:w="1182" w:type="dxa"/>
          </w:tcPr>
          <w:p w14:paraId="02F52E6F" w14:textId="77777777" w:rsidR="007E514F" w:rsidRDefault="007E514F" w:rsidP="00866020"/>
        </w:tc>
        <w:tc>
          <w:tcPr>
            <w:tcW w:w="1182" w:type="dxa"/>
          </w:tcPr>
          <w:p w14:paraId="2987A0B9" w14:textId="77777777" w:rsidR="007E514F" w:rsidRDefault="007E514F" w:rsidP="00866020"/>
        </w:tc>
        <w:tc>
          <w:tcPr>
            <w:tcW w:w="1782" w:type="dxa"/>
          </w:tcPr>
          <w:p w14:paraId="76F90C77" w14:textId="4B777093" w:rsidR="007E514F" w:rsidRDefault="007E514F" w:rsidP="00866020">
            <w:r>
              <w:t>Spence</w:t>
            </w:r>
          </w:p>
        </w:tc>
      </w:tr>
      <w:tr w:rsidR="007E514F" w14:paraId="00219ACD" w14:textId="77777777" w:rsidTr="007E514F">
        <w:tc>
          <w:tcPr>
            <w:tcW w:w="1947" w:type="dxa"/>
          </w:tcPr>
          <w:p w14:paraId="416422F4" w14:textId="36FFFB5A" w:rsidR="007E514F" w:rsidRDefault="007E514F" w:rsidP="00866020"/>
        </w:tc>
        <w:tc>
          <w:tcPr>
            <w:tcW w:w="855" w:type="dxa"/>
          </w:tcPr>
          <w:p w14:paraId="399DD08B" w14:textId="77777777" w:rsidR="007E514F" w:rsidRDefault="007E514F" w:rsidP="00866020"/>
        </w:tc>
        <w:tc>
          <w:tcPr>
            <w:tcW w:w="943" w:type="dxa"/>
          </w:tcPr>
          <w:p w14:paraId="4DE89944" w14:textId="77777777" w:rsidR="007E514F" w:rsidRDefault="007E514F" w:rsidP="00866020"/>
        </w:tc>
        <w:tc>
          <w:tcPr>
            <w:tcW w:w="1743" w:type="dxa"/>
          </w:tcPr>
          <w:p w14:paraId="76563F88" w14:textId="0B54C3CF" w:rsidR="007E514F" w:rsidRDefault="007E514F" w:rsidP="00866020"/>
        </w:tc>
        <w:tc>
          <w:tcPr>
            <w:tcW w:w="1182" w:type="dxa"/>
          </w:tcPr>
          <w:p w14:paraId="77C2FF51" w14:textId="77777777" w:rsidR="007E514F" w:rsidRDefault="007E514F" w:rsidP="00866020"/>
        </w:tc>
        <w:tc>
          <w:tcPr>
            <w:tcW w:w="1182" w:type="dxa"/>
          </w:tcPr>
          <w:p w14:paraId="1812E960" w14:textId="77777777" w:rsidR="007E514F" w:rsidRDefault="007E514F" w:rsidP="00866020"/>
        </w:tc>
        <w:tc>
          <w:tcPr>
            <w:tcW w:w="1782" w:type="dxa"/>
          </w:tcPr>
          <w:p w14:paraId="65D038D8" w14:textId="532D9DFE" w:rsidR="007E514F" w:rsidRDefault="007E514F" w:rsidP="00866020"/>
        </w:tc>
      </w:tr>
      <w:tr w:rsidR="007E514F" w14:paraId="13D6940E" w14:textId="77777777" w:rsidTr="007E514F">
        <w:tc>
          <w:tcPr>
            <w:tcW w:w="1947" w:type="dxa"/>
          </w:tcPr>
          <w:p w14:paraId="243C6644" w14:textId="155A8A1C" w:rsidR="007E514F" w:rsidRDefault="007E514F" w:rsidP="00866020"/>
        </w:tc>
        <w:tc>
          <w:tcPr>
            <w:tcW w:w="855" w:type="dxa"/>
          </w:tcPr>
          <w:p w14:paraId="3C2C1699" w14:textId="77777777" w:rsidR="007E514F" w:rsidRDefault="007E514F" w:rsidP="00866020"/>
        </w:tc>
        <w:tc>
          <w:tcPr>
            <w:tcW w:w="943" w:type="dxa"/>
          </w:tcPr>
          <w:p w14:paraId="69C806B5" w14:textId="77777777" w:rsidR="007E514F" w:rsidRDefault="007E514F" w:rsidP="00866020"/>
        </w:tc>
        <w:tc>
          <w:tcPr>
            <w:tcW w:w="1743" w:type="dxa"/>
          </w:tcPr>
          <w:p w14:paraId="026BAFEC" w14:textId="6F4CA0F7" w:rsidR="007E514F" w:rsidRDefault="007E514F" w:rsidP="00866020"/>
        </w:tc>
        <w:tc>
          <w:tcPr>
            <w:tcW w:w="1182" w:type="dxa"/>
          </w:tcPr>
          <w:p w14:paraId="6A85E64F" w14:textId="77777777" w:rsidR="007E514F" w:rsidRDefault="007E514F" w:rsidP="00866020"/>
        </w:tc>
        <w:tc>
          <w:tcPr>
            <w:tcW w:w="1182" w:type="dxa"/>
          </w:tcPr>
          <w:p w14:paraId="2E1311DC" w14:textId="77777777" w:rsidR="007E514F" w:rsidRDefault="007E514F" w:rsidP="00866020"/>
        </w:tc>
        <w:tc>
          <w:tcPr>
            <w:tcW w:w="1782" w:type="dxa"/>
          </w:tcPr>
          <w:p w14:paraId="78489705" w14:textId="288FC205" w:rsidR="007E514F" w:rsidRDefault="007E514F" w:rsidP="00866020"/>
        </w:tc>
      </w:tr>
      <w:tr w:rsidR="007E514F" w14:paraId="23A3F3FD" w14:textId="77777777" w:rsidTr="007E514F">
        <w:tc>
          <w:tcPr>
            <w:tcW w:w="1947" w:type="dxa"/>
          </w:tcPr>
          <w:p w14:paraId="29FAA398" w14:textId="4D71028D" w:rsidR="007E514F" w:rsidRDefault="007E514F" w:rsidP="00866020"/>
        </w:tc>
        <w:tc>
          <w:tcPr>
            <w:tcW w:w="855" w:type="dxa"/>
          </w:tcPr>
          <w:p w14:paraId="0F62D524" w14:textId="77777777" w:rsidR="007E514F" w:rsidRDefault="007E514F" w:rsidP="00866020"/>
        </w:tc>
        <w:tc>
          <w:tcPr>
            <w:tcW w:w="943" w:type="dxa"/>
          </w:tcPr>
          <w:p w14:paraId="218EC50A" w14:textId="77777777" w:rsidR="007E514F" w:rsidRDefault="007E514F" w:rsidP="00866020"/>
        </w:tc>
        <w:tc>
          <w:tcPr>
            <w:tcW w:w="1743" w:type="dxa"/>
          </w:tcPr>
          <w:p w14:paraId="5D976E2A" w14:textId="39B64C02" w:rsidR="007E514F" w:rsidRDefault="007E514F" w:rsidP="00866020"/>
        </w:tc>
        <w:tc>
          <w:tcPr>
            <w:tcW w:w="1182" w:type="dxa"/>
          </w:tcPr>
          <w:p w14:paraId="390E78EE" w14:textId="77777777" w:rsidR="007E514F" w:rsidRDefault="007E514F" w:rsidP="00866020"/>
        </w:tc>
        <w:tc>
          <w:tcPr>
            <w:tcW w:w="1182" w:type="dxa"/>
          </w:tcPr>
          <w:p w14:paraId="34101668" w14:textId="77777777" w:rsidR="007E514F" w:rsidRDefault="007E514F" w:rsidP="00866020"/>
        </w:tc>
        <w:tc>
          <w:tcPr>
            <w:tcW w:w="1782" w:type="dxa"/>
          </w:tcPr>
          <w:p w14:paraId="156A21EB" w14:textId="2CA0E8CF" w:rsidR="007E514F" w:rsidRDefault="007E514F" w:rsidP="00866020"/>
        </w:tc>
      </w:tr>
      <w:tr w:rsidR="007E514F" w14:paraId="39914BD1" w14:textId="77777777" w:rsidTr="007E514F">
        <w:tc>
          <w:tcPr>
            <w:tcW w:w="1947" w:type="dxa"/>
          </w:tcPr>
          <w:p w14:paraId="63D3EC8D" w14:textId="037BC5C6" w:rsidR="007E514F" w:rsidRDefault="007E514F" w:rsidP="00866020"/>
        </w:tc>
        <w:tc>
          <w:tcPr>
            <w:tcW w:w="855" w:type="dxa"/>
          </w:tcPr>
          <w:p w14:paraId="5426CD8A" w14:textId="77777777" w:rsidR="007E514F" w:rsidRDefault="007E514F" w:rsidP="00866020"/>
        </w:tc>
        <w:tc>
          <w:tcPr>
            <w:tcW w:w="943" w:type="dxa"/>
          </w:tcPr>
          <w:p w14:paraId="4AD3041D" w14:textId="77777777" w:rsidR="007E514F" w:rsidRDefault="007E514F" w:rsidP="00866020"/>
        </w:tc>
        <w:tc>
          <w:tcPr>
            <w:tcW w:w="1743" w:type="dxa"/>
          </w:tcPr>
          <w:p w14:paraId="6FA80BAF" w14:textId="7D29E214" w:rsidR="007E514F" w:rsidRDefault="007E514F" w:rsidP="00866020"/>
        </w:tc>
        <w:tc>
          <w:tcPr>
            <w:tcW w:w="1182" w:type="dxa"/>
          </w:tcPr>
          <w:p w14:paraId="309DFAA8" w14:textId="77777777" w:rsidR="007E514F" w:rsidRDefault="007E514F" w:rsidP="00866020"/>
        </w:tc>
        <w:tc>
          <w:tcPr>
            <w:tcW w:w="1182" w:type="dxa"/>
          </w:tcPr>
          <w:p w14:paraId="54BBC1FF" w14:textId="77777777" w:rsidR="007E514F" w:rsidRDefault="007E514F" w:rsidP="00866020"/>
        </w:tc>
        <w:tc>
          <w:tcPr>
            <w:tcW w:w="1782" w:type="dxa"/>
          </w:tcPr>
          <w:p w14:paraId="1CD52FA3" w14:textId="68385903" w:rsidR="007E514F" w:rsidRDefault="007E514F" w:rsidP="00866020"/>
        </w:tc>
      </w:tr>
      <w:tr w:rsidR="007E514F" w14:paraId="6EB2B38E" w14:textId="77777777" w:rsidTr="007E514F">
        <w:tc>
          <w:tcPr>
            <w:tcW w:w="1947" w:type="dxa"/>
          </w:tcPr>
          <w:p w14:paraId="16167555" w14:textId="5CE8C40E" w:rsidR="007E514F" w:rsidRDefault="007E514F" w:rsidP="00866020"/>
        </w:tc>
        <w:tc>
          <w:tcPr>
            <w:tcW w:w="855" w:type="dxa"/>
          </w:tcPr>
          <w:p w14:paraId="76A000A3" w14:textId="77777777" w:rsidR="007E514F" w:rsidRDefault="007E514F" w:rsidP="00866020"/>
        </w:tc>
        <w:tc>
          <w:tcPr>
            <w:tcW w:w="943" w:type="dxa"/>
          </w:tcPr>
          <w:p w14:paraId="038B0100" w14:textId="77777777" w:rsidR="007E514F" w:rsidRDefault="007E514F" w:rsidP="00866020"/>
        </w:tc>
        <w:tc>
          <w:tcPr>
            <w:tcW w:w="1743" w:type="dxa"/>
          </w:tcPr>
          <w:p w14:paraId="73456758" w14:textId="1C51A747" w:rsidR="007E514F" w:rsidRDefault="007E514F" w:rsidP="00866020"/>
        </w:tc>
        <w:tc>
          <w:tcPr>
            <w:tcW w:w="1182" w:type="dxa"/>
          </w:tcPr>
          <w:p w14:paraId="6F3BC32A" w14:textId="77777777" w:rsidR="007E514F" w:rsidRDefault="007E514F" w:rsidP="00866020"/>
        </w:tc>
        <w:tc>
          <w:tcPr>
            <w:tcW w:w="1182" w:type="dxa"/>
          </w:tcPr>
          <w:p w14:paraId="37FE6FF2" w14:textId="77777777" w:rsidR="007E514F" w:rsidRDefault="007E514F" w:rsidP="00866020"/>
        </w:tc>
        <w:tc>
          <w:tcPr>
            <w:tcW w:w="1782" w:type="dxa"/>
          </w:tcPr>
          <w:p w14:paraId="489A9E2B" w14:textId="420E41C8" w:rsidR="007E514F" w:rsidRDefault="007E514F" w:rsidP="00866020"/>
        </w:tc>
      </w:tr>
      <w:tr w:rsidR="007E514F" w14:paraId="191E98C7" w14:textId="77777777" w:rsidTr="007E514F">
        <w:tc>
          <w:tcPr>
            <w:tcW w:w="1947" w:type="dxa"/>
          </w:tcPr>
          <w:p w14:paraId="589F49EB" w14:textId="77777777" w:rsidR="007E514F" w:rsidRDefault="007E514F" w:rsidP="00866020"/>
        </w:tc>
        <w:tc>
          <w:tcPr>
            <w:tcW w:w="855" w:type="dxa"/>
          </w:tcPr>
          <w:p w14:paraId="71E3959C" w14:textId="77777777" w:rsidR="007E514F" w:rsidRDefault="007E514F" w:rsidP="00866020"/>
        </w:tc>
        <w:tc>
          <w:tcPr>
            <w:tcW w:w="943" w:type="dxa"/>
          </w:tcPr>
          <w:p w14:paraId="76743DE8" w14:textId="77777777" w:rsidR="007E514F" w:rsidRDefault="007E514F" w:rsidP="00866020"/>
        </w:tc>
        <w:tc>
          <w:tcPr>
            <w:tcW w:w="1743" w:type="dxa"/>
          </w:tcPr>
          <w:p w14:paraId="42EF6853" w14:textId="06B204F1" w:rsidR="007E514F" w:rsidRDefault="007E514F" w:rsidP="00866020"/>
        </w:tc>
        <w:tc>
          <w:tcPr>
            <w:tcW w:w="1182" w:type="dxa"/>
          </w:tcPr>
          <w:p w14:paraId="40429952" w14:textId="77777777" w:rsidR="007E514F" w:rsidRDefault="007E514F" w:rsidP="00866020"/>
        </w:tc>
        <w:tc>
          <w:tcPr>
            <w:tcW w:w="1182" w:type="dxa"/>
          </w:tcPr>
          <w:p w14:paraId="655255EE" w14:textId="77777777" w:rsidR="007E514F" w:rsidRDefault="007E514F" w:rsidP="00866020"/>
        </w:tc>
        <w:tc>
          <w:tcPr>
            <w:tcW w:w="1782" w:type="dxa"/>
          </w:tcPr>
          <w:p w14:paraId="75820C4B" w14:textId="37196C09" w:rsidR="007E514F" w:rsidRDefault="007E514F" w:rsidP="00866020"/>
        </w:tc>
      </w:tr>
      <w:tr w:rsidR="007E514F" w14:paraId="1833D884" w14:textId="77777777" w:rsidTr="007E514F">
        <w:tc>
          <w:tcPr>
            <w:tcW w:w="1947" w:type="dxa"/>
          </w:tcPr>
          <w:p w14:paraId="45D7C3C3" w14:textId="77777777" w:rsidR="007E514F" w:rsidRDefault="007E514F" w:rsidP="00866020"/>
        </w:tc>
        <w:tc>
          <w:tcPr>
            <w:tcW w:w="855" w:type="dxa"/>
          </w:tcPr>
          <w:p w14:paraId="017DF5E5" w14:textId="77777777" w:rsidR="007E514F" w:rsidRDefault="007E514F" w:rsidP="00866020"/>
        </w:tc>
        <w:tc>
          <w:tcPr>
            <w:tcW w:w="943" w:type="dxa"/>
          </w:tcPr>
          <w:p w14:paraId="652C9ED4" w14:textId="77777777" w:rsidR="007E514F" w:rsidRDefault="007E514F" w:rsidP="00866020"/>
        </w:tc>
        <w:tc>
          <w:tcPr>
            <w:tcW w:w="1743" w:type="dxa"/>
          </w:tcPr>
          <w:p w14:paraId="584F14CD" w14:textId="6477DB80" w:rsidR="007E514F" w:rsidRDefault="007E514F" w:rsidP="00866020"/>
        </w:tc>
        <w:tc>
          <w:tcPr>
            <w:tcW w:w="1182" w:type="dxa"/>
          </w:tcPr>
          <w:p w14:paraId="7544A3D2" w14:textId="77777777" w:rsidR="007E514F" w:rsidRDefault="007E514F" w:rsidP="00866020"/>
        </w:tc>
        <w:tc>
          <w:tcPr>
            <w:tcW w:w="1182" w:type="dxa"/>
          </w:tcPr>
          <w:p w14:paraId="750E7A98" w14:textId="77777777" w:rsidR="007E514F" w:rsidRDefault="007E514F" w:rsidP="00866020"/>
        </w:tc>
        <w:tc>
          <w:tcPr>
            <w:tcW w:w="1782" w:type="dxa"/>
          </w:tcPr>
          <w:p w14:paraId="6CDDE8AB" w14:textId="22B7824D" w:rsidR="007E514F" w:rsidRDefault="007E514F" w:rsidP="00866020"/>
        </w:tc>
      </w:tr>
      <w:tr w:rsidR="007E514F" w14:paraId="3327D896" w14:textId="77777777" w:rsidTr="007E514F">
        <w:tc>
          <w:tcPr>
            <w:tcW w:w="1947" w:type="dxa"/>
          </w:tcPr>
          <w:p w14:paraId="1806051D" w14:textId="77777777" w:rsidR="007E514F" w:rsidRDefault="007E514F" w:rsidP="00866020"/>
        </w:tc>
        <w:tc>
          <w:tcPr>
            <w:tcW w:w="855" w:type="dxa"/>
          </w:tcPr>
          <w:p w14:paraId="39FEF61D" w14:textId="77777777" w:rsidR="007E514F" w:rsidRDefault="007E514F" w:rsidP="00866020"/>
        </w:tc>
        <w:tc>
          <w:tcPr>
            <w:tcW w:w="943" w:type="dxa"/>
          </w:tcPr>
          <w:p w14:paraId="61FCF83F" w14:textId="77777777" w:rsidR="007E514F" w:rsidRDefault="007E514F" w:rsidP="00866020"/>
        </w:tc>
        <w:tc>
          <w:tcPr>
            <w:tcW w:w="1743" w:type="dxa"/>
          </w:tcPr>
          <w:p w14:paraId="05348271" w14:textId="7BD62957" w:rsidR="007E514F" w:rsidRDefault="007E514F" w:rsidP="00866020"/>
        </w:tc>
        <w:tc>
          <w:tcPr>
            <w:tcW w:w="1182" w:type="dxa"/>
          </w:tcPr>
          <w:p w14:paraId="6EBCF8D4" w14:textId="77777777" w:rsidR="007E514F" w:rsidRDefault="007E514F" w:rsidP="00866020"/>
        </w:tc>
        <w:tc>
          <w:tcPr>
            <w:tcW w:w="1182" w:type="dxa"/>
          </w:tcPr>
          <w:p w14:paraId="61BA9C93" w14:textId="77777777" w:rsidR="007E514F" w:rsidRDefault="007E514F" w:rsidP="00866020"/>
        </w:tc>
        <w:tc>
          <w:tcPr>
            <w:tcW w:w="1782" w:type="dxa"/>
          </w:tcPr>
          <w:p w14:paraId="4A7CDC9A" w14:textId="47820304" w:rsidR="007E514F" w:rsidRDefault="007E514F" w:rsidP="00866020"/>
        </w:tc>
      </w:tr>
    </w:tbl>
    <w:p w14:paraId="3712F7D3" w14:textId="77777777" w:rsidR="007E514F" w:rsidRPr="00C71A85" w:rsidRDefault="007E514F" w:rsidP="00C62487"/>
    <w:p w14:paraId="351CCBE4" w14:textId="4DCAEB0E" w:rsidR="00041759" w:rsidRDefault="00041759" w:rsidP="00132DDE"/>
    <w:p w14:paraId="62455360" w14:textId="6363C2EA" w:rsidR="00041759" w:rsidRDefault="00FA0913" w:rsidP="00132DDE">
      <w:pPr>
        <w:rPr>
          <w:b/>
          <w:bCs/>
        </w:rPr>
      </w:pPr>
      <w:r>
        <w:rPr>
          <w:b/>
          <w:bCs/>
        </w:rPr>
        <w:t>New</w:t>
      </w:r>
      <w:r w:rsidR="00420283">
        <w:rPr>
          <w:b/>
          <w:bCs/>
        </w:rPr>
        <w:t xml:space="preserve"> </w:t>
      </w:r>
      <w:r>
        <w:rPr>
          <w:b/>
          <w:bCs/>
        </w:rPr>
        <w:t>applications</w:t>
      </w:r>
      <w:r w:rsidR="00420283">
        <w:rPr>
          <w:b/>
          <w:bCs/>
        </w:rPr>
        <w:t xml:space="preserve"> </w:t>
      </w:r>
      <w:r w:rsidR="00C62487">
        <w:rPr>
          <w:b/>
          <w:bCs/>
        </w:rPr>
        <w:t>and extensions</w:t>
      </w:r>
    </w:p>
    <w:p w14:paraId="0FA35854" w14:textId="5CB904E4" w:rsidR="00420283" w:rsidRDefault="00420283" w:rsidP="00132DDE"/>
    <w:p w14:paraId="40FD979D" w14:textId="6C49460D" w:rsidR="007E514F" w:rsidRDefault="007E514F" w:rsidP="00132DDE">
      <w:r>
        <w:t>Use of existing features to relax assumptions</w:t>
      </w:r>
      <w:r w:rsidR="001904B9">
        <w:t xml:space="preserve"> </w:t>
      </w:r>
    </w:p>
    <w:p w14:paraId="73C522C4" w14:textId="06BBC459" w:rsidR="007E514F" w:rsidRDefault="007E514F" w:rsidP="00132DDE"/>
    <w:p w14:paraId="6C68442D" w14:textId="479B4BFE" w:rsidR="007E514F" w:rsidRDefault="007E514F" w:rsidP="007E514F">
      <w:pPr>
        <w:pStyle w:val="ListParagraph"/>
        <w:numPr>
          <w:ilvl w:val="0"/>
          <w:numId w:val="1"/>
        </w:numPr>
      </w:pPr>
      <w:r>
        <w:t>Example Southern Ocean</w:t>
      </w:r>
      <w:r w:rsidR="001904B9">
        <w:t xml:space="preserve"> – feeding kernel, or plankton-anchovy, Chilean?</w:t>
      </w:r>
    </w:p>
    <w:p w14:paraId="13750DCA" w14:textId="0C9EB36F" w:rsidR="00E96F33" w:rsidRDefault="00E96F33" w:rsidP="00BE4EF0">
      <w:pPr>
        <w:ind w:firstLine="720"/>
      </w:pPr>
    </w:p>
    <w:p w14:paraId="3FDAC64B" w14:textId="77777777" w:rsidR="007E514F" w:rsidRPr="0071674D" w:rsidRDefault="007E514F" w:rsidP="00FA0913">
      <w:r w:rsidRPr="0071674D">
        <w:t xml:space="preserve">Building </w:t>
      </w:r>
      <w:r w:rsidR="00FA0913" w:rsidRPr="0071674D">
        <w:t>Extensions</w:t>
      </w:r>
      <w:r w:rsidRPr="0071674D">
        <w:t xml:space="preserve"> to Develop New features</w:t>
      </w:r>
      <w:r w:rsidR="00FA0913" w:rsidRPr="0071674D">
        <w:t xml:space="preserve"> </w:t>
      </w:r>
    </w:p>
    <w:p w14:paraId="6456AF62" w14:textId="77777777" w:rsidR="007E514F" w:rsidRPr="0071674D" w:rsidRDefault="007E514F" w:rsidP="00FA0913"/>
    <w:p w14:paraId="63AB41BA" w14:textId="112235B5" w:rsidR="007E514F" w:rsidRPr="0071674D" w:rsidRDefault="0071674D" w:rsidP="0071674D">
      <w:pPr>
        <w:pStyle w:val="ListParagraph"/>
        <w:numPr>
          <w:ilvl w:val="0"/>
          <w:numId w:val="1"/>
        </w:numPr>
      </w:pPr>
      <w:r w:rsidRPr="0071674D">
        <w:t>Example of showing how to build extension</w:t>
      </w:r>
    </w:p>
    <w:p w14:paraId="68731175" w14:textId="77777777" w:rsidR="0071674D" w:rsidRPr="0071674D" w:rsidRDefault="0071674D" w:rsidP="0071674D">
      <w:pPr>
        <w:pStyle w:val="ListParagraph"/>
      </w:pPr>
    </w:p>
    <w:p w14:paraId="436924B1" w14:textId="4621CA96" w:rsidR="00041759" w:rsidRDefault="007E514F" w:rsidP="00132DDE">
      <w:r w:rsidRPr="0071674D">
        <w:t>Table 2</w:t>
      </w:r>
      <w:r w:rsidR="005457D6" w:rsidRPr="0071674D">
        <w:t xml:space="preserve"> Recent and ongoing extensions</w:t>
      </w:r>
      <w:r w:rsidR="00FA0913" w:rsidRPr="0071674D">
        <w:t xml:space="preserve"> </w:t>
      </w:r>
      <w:r w:rsidR="005457D6" w:rsidRPr="0071674D">
        <w:t xml:space="preserve">to </w:t>
      </w:r>
      <w:proofErr w:type="spellStart"/>
      <w:r w:rsidR="005457D6" w:rsidRPr="0071674D">
        <w:t>mizer</w:t>
      </w:r>
      <w:proofErr w:type="spellEnd"/>
    </w:p>
    <w:tbl>
      <w:tblPr>
        <w:tblStyle w:val="TableGrid"/>
        <w:tblW w:w="0" w:type="auto"/>
        <w:tblLook w:val="04A0" w:firstRow="1" w:lastRow="0" w:firstColumn="1" w:lastColumn="0" w:noHBand="0" w:noVBand="1"/>
      </w:tblPr>
      <w:tblGrid>
        <w:gridCol w:w="2483"/>
        <w:gridCol w:w="2339"/>
        <w:gridCol w:w="2290"/>
        <w:gridCol w:w="1898"/>
      </w:tblGrid>
      <w:tr w:rsidR="00FA0913" w14:paraId="47CE569E" w14:textId="3CD5C08D" w:rsidTr="00FA0913">
        <w:tc>
          <w:tcPr>
            <w:tcW w:w="2483" w:type="dxa"/>
          </w:tcPr>
          <w:p w14:paraId="54283BE9" w14:textId="0D90AFD4" w:rsidR="00FA0913" w:rsidRDefault="00FA0913" w:rsidP="00132DDE">
            <w:r>
              <w:t>Name</w:t>
            </w:r>
          </w:p>
        </w:tc>
        <w:tc>
          <w:tcPr>
            <w:tcW w:w="2339" w:type="dxa"/>
          </w:tcPr>
          <w:p w14:paraId="268F4877" w14:textId="1AF2BB3B" w:rsidR="00FA0913" w:rsidRDefault="00FA0913" w:rsidP="00132DDE">
            <w:r>
              <w:t>Description</w:t>
            </w:r>
          </w:p>
        </w:tc>
        <w:tc>
          <w:tcPr>
            <w:tcW w:w="2290" w:type="dxa"/>
          </w:tcPr>
          <w:p w14:paraId="61DBC981" w14:textId="27AFDB31" w:rsidR="00FA0913" w:rsidRDefault="00FA0913" w:rsidP="00132DDE">
            <w:r>
              <w:t>Reference</w:t>
            </w:r>
          </w:p>
        </w:tc>
        <w:tc>
          <w:tcPr>
            <w:tcW w:w="1898" w:type="dxa"/>
          </w:tcPr>
          <w:p w14:paraId="6F48A5DB" w14:textId="5B5033F1" w:rsidR="00FA0913" w:rsidRDefault="00FA0913" w:rsidP="00132DDE">
            <w:r>
              <w:t>Source</w:t>
            </w:r>
          </w:p>
        </w:tc>
      </w:tr>
      <w:tr w:rsidR="00FA0913" w14:paraId="77C1FA9A" w14:textId="510FAB15" w:rsidTr="00FA0913">
        <w:tc>
          <w:tcPr>
            <w:tcW w:w="2483" w:type="dxa"/>
          </w:tcPr>
          <w:p w14:paraId="51DDD5CC" w14:textId="27B059AA" w:rsidR="00FA0913" w:rsidRDefault="00FA0913" w:rsidP="00132DDE">
            <w:proofErr w:type="spellStart"/>
            <w:r>
              <w:t>StarvationMortality</w:t>
            </w:r>
            <w:proofErr w:type="spellEnd"/>
          </w:p>
        </w:tc>
        <w:tc>
          <w:tcPr>
            <w:tcW w:w="2339" w:type="dxa"/>
          </w:tcPr>
          <w:p w14:paraId="465FCA40" w14:textId="77777777" w:rsidR="00FA0913" w:rsidRDefault="00FA0913" w:rsidP="00132DDE"/>
        </w:tc>
        <w:tc>
          <w:tcPr>
            <w:tcW w:w="2290" w:type="dxa"/>
          </w:tcPr>
          <w:p w14:paraId="63DEDC9A" w14:textId="77777777" w:rsidR="00FA0913" w:rsidRDefault="00FA0913" w:rsidP="00132DDE"/>
        </w:tc>
        <w:tc>
          <w:tcPr>
            <w:tcW w:w="1898" w:type="dxa"/>
          </w:tcPr>
          <w:p w14:paraId="61232D74" w14:textId="77777777" w:rsidR="00FA0913" w:rsidRDefault="00FA0913" w:rsidP="00132DDE"/>
        </w:tc>
      </w:tr>
      <w:tr w:rsidR="00FA0913" w14:paraId="3107766B" w14:textId="1D939967" w:rsidTr="00FA0913">
        <w:tc>
          <w:tcPr>
            <w:tcW w:w="2483" w:type="dxa"/>
          </w:tcPr>
          <w:p w14:paraId="67B7CD0B" w14:textId="49F67D13" w:rsidR="00FA0913" w:rsidRDefault="00FA0913" w:rsidP="00132DDE">
            <w:proofErr w:type="spellStart"/>
            <w:r>
              <w:t>Thermizer</w:t>
            </w:r>
            <w:proofErr w:type="spellEnd"/>
          </w:p>
        </w:tc>
        <w:tc>
          <w:tcPr>
            <w:tcW w:w="2339" w:type="dxa"/>
          </w:tcPr>
          <w:p w14:paraId="11421CCE" w14:textId="77777777" w:rsidR="00FA0913" w:rsidRDefault="00FA0913" w:rsidP="00132DDE"/>
        </w:tc>
        <w:tc>
          <w:tcPr>
            <w:tcW w:w="2290" w:type="dxa"/>
          </w:tcPr>
          <w:p w14:paraId="3057BD57" w14:textId="77777777" w:rsidR="00FA0913" w:rsidRDefault="00FA0913" w:rsidP="00132DDE"/>
        </w:tc>
        <w:tc>
          <w:tcPr>
            <w:tcW w:w="1898" w:type="dxa"/>
          </w:tcPr>
          <w:p w14:paraId="4270CB3A" w14:textId="77777777" w:rsidR="00FA0913" w:rsidRDefault="00FA0913" w:rsidP="00132DDE"/>
        </w:tc>
      </w:tr>
      <w:tr w:rsidR="00FA0913" w14:paraId="0B887F49" w14:textId="7C313C7E" w:rsidTr="00FA0913">
        <w:tc>
          <w:tcPr>
            <w:tcW w:w="2483" w:type="dxa"/>
          </w:tcPr>
          <w:p w14:paraId="0656A91D" w14:textId="178EBDB1" w:rsidR="00FA0913" w:rsidRDefault="00FA0913" w:rsidP="00FA0913">
            <w:proofErr w:type="spellStart"/>
            <w:r>
              <w:t>MizerEvolution</w:t>
            </w:r>
            <w:proofErr w:type="spellEnd"/>
          </w:p>
        </w:tc>
        <w:tc>
          <w:tcPr>
            <w:tcW w:w="2339" w:type="dxa"/>
          </w:tcPr>
          <w:p w14:paraId="45A26087" w14:textId="77777777" w:rsidR="00FA0913" w:rsidRDefault="00FA0913" w:rsidP="00FA0913"/>
        </w:tc>
        <w:tc>
          <w:tcPr>
            <w:tcW w:w="2290" w:type="dxa"/>
          </w:tcPr>
          <w:p w14:paraId="015DEE38" w14:textId="77777777" w:rsidR="00FA0913" w:rsidRDefault="00FA0913" w:rsidP="00FA0913"/>
        </w:tc>
        <w:tc>
          <w:tcPr>
            <w:tcW w:w="1898" w:type="dxa"/>
          </w:tcPr>
          <w:p w14:paraId="07EAB878" w14:textId="77777777" w:rsidR="00FA0913" w:rsidRDefault="00FA0913" w:rsidP="00FA0913"/>
        </w:tc>
      </w:tr>
      <w:tr w:rsidR="00FA0913" w14:paraId="6874DDC6" w14:textId="52B38F76" w:rsidTr="00FA0913">
        <w:tc>
          <w:tcPr>
            <w:tcW w:w="2483" w:type="dxa"/>
          </w:tcPr>
          <w:p w14:paraId="0E87DC0E" w14:textId="5A0FDF54" w:rsidR="00FA0913" w:rsidRDefault="00FA0913" w:rsidP="00FA0913">
            <w:proofErr w:type="spellStart"/>
            <w:r>
              <w:t>FleetDynamics</w:t>
            </w:r>
            <w:proofErr w:type="spellEnd"/>
          </w:p>
        </w:tc>
        <w:tc>
          <w:tcPr>
            <w:tcW w:w="2339" w:type="dxa"/>
          </w:tcPr>
          <w:p w14:paraId="0D11BD79" w14:textId="77777777" w:rsidR="00FA0913" w:rsidRDefault="00FA0913" w:rsidP="00FA0913"/>
        </w:tc>
        <w:tc>
          <w:tcPr>
            <w:tcW w:w="2290" w:type="dxa"/>
          </w:tcPr>
          <w:p w14:paraId="7C9E8583" w14:textId="77777777" w:rsidR="00FA0913" w:rsidRDefault="00FA0913" w:rsidP="00FA0913"/>
        </w:tc>
        <w:tc>
          <w:tcPr>
            <w:tcW w:w="1898" w:type="dxa"/>
          </w:tcPr>
          <w:p w14:paraId="4D9380BA" w14:textId="77777777" w:rsidR="00FA0913" w:rsidRDefault="00FA0913" w:rsidP="00FA0913"/>
        </w:tc>
      </w:tr>
      <w:tr w:rsidR="00FA0913" w14:paraId="3E14B0CE" w14:textId="2EBE37C3" w:rsidTr="00FA0913">
        <w:tc>
          <w:tcPr>
            <w:tcW w:w="2483" w:type="dxa"/>
          </w:tcPr>
          <w:p w14:paraId="666CDBCE" w14:textId="27F6B829" w:rsidR="00FA0913" w:rsidRDefault="00FA0913" w:rsidP="00FA0913">
            <w:proofErr w:type="spellStart"/>
            <w:r>
              <w:t>ZooMizer</w:t>
            </w:r>
            <w:proofErr w:type="spellEnd"/>
          </w:p>
        </w:tc>
        <w:tc>
          <w:tcPr>
            <w:tcW w:w="2339" w:type="dxa"/>
          </w:tcPr>
          <w:p w14:paraId="793956BB" w14:textId="77777777" w:rsidR="00FA0913" w:rsidRDefault="00FA0913" w:rsidP="00FA0913"/>
        </w:tc>
        <w:tc>
          <w:tcPr>
            <w:tcW w:w="2290" w:type="dxa"/>
          </w:tcPr>
          <w:p w14:paraId="27C14F87" w14:textId="77777777" w:rsidR="00FA0913" w:rsidRDefault="00FA0913" w:rsidP="00FA0913"/>
        </w:tc>
        <w:tc>
          <w:tcPr>
            <w:tcW w:w="1898" w:type="dxa"/>
          </w:tcPr>
          <w:p w14:paraId="526E05A9" w14:textId="77777777" w:rsidR="00FA0913" w:rsidRDefault="00FA0913" w:rsidP="00FA0913"/>
        </w:tc>
      </w:tr>
      <w:tr w:rsidR="00FA0913" w14:paraId="4F744E8E" w14:textId="61DC0BB8" w:rsidTr="00FA0913">
        <w:tc>
          <w:tcPr>
            <w:tcW w:w="2483" w:type="dxa"/>
          </w:tcPr>
          <w:p w14:paraId="3ACFA29B" w14:textId="6B9E8C68" w:rsidR="00FA0913" w:rsidRDefault="00FA0913" w:rsidP="00FA0913">
            <w:r>
              <w:t>temperature-extension</w:t>
            </w:r>
            <w:r w:rsidR="00802679">
              <w:t>?</w:t>
            </w:r>
          </w:p>
        </w:tc>
        <w:tc>
          <w:tcPr>
            <w:tcW w:w="2339" w:type="dxa"/>
          </w:tcPr>
          <w:p w14:paraId="4A9DF0FF" w14:textId="77777777" w:rsidR="00FA0913" w:rsidRDefault="00FA0913" w:rsidP="00FA0913"/>
        </w:tc>
        <w:tc>
          <w:tcPr>
            <w:tcW w:w="2290" w:type="dxa"/>
          </w:tcPr>
          <w:p w14:paraId="28333490" w14:textId="77777777" w:rsidR="00FA0913" w:rsidRDefault="00FA0913" w:rsidP="00FA0913"/>
        </w:tc>
        <w:tc>
          <w:tcPr>
            <w:tcW w:w="1898" w:type="dxa"/>
          </w:tcPr>
          <w:p w14:paraId="51BA7E30" w14:textId="77777777" w:rsidR="00FA0913" w:rsidRDefault="00FA0913" w:rsidP="00FA0913"/>
        </w:tc>
      </w:tr>
      <w:tr w:rsidR="00FA0913" w14:paraId="5275C258" w14:textId="77777777" w:rsidTr="00FA0913">
        <w:tc>
          <w:tcPr>
            <w:tcW w:w="2483" w:type="dxa"/>
          </w:tcPr>
          <w:p w14:paraId="35811844" w14:textId="3C7D5AE8" w:rsidR="00FA0913" w:rsidRDefault="00FA0913" w:rsidP="00FA0913">
            <w:r>
              <w:t>Seasonality</w:t>
            </w:r>
            <w:r w:rsidR="00802679">
              <w:t>?</w:t>
            </w:r>
          </w:p>
        </w:tc>
        <w:tc>
          <w:tcPr>
            <w:tcW w:w="2339" w:type="dxa"/>
          </w:tcPr>
          <w:p w14:paraId="348CC34B" w14:textId="77777777" w:rsidR="00FA0913" w:rsidRDefault="00FA0913" w:rsidP="00FA0913"/>
        </w:tc>
        <w:tc>
          <w:tcPr>
            <w:tcW w:w="2290" w:type="dxa"/>
          </w:tcPr>
          <w:p w14:paraId="172CDEE1" w14:textId="77777777" w:rsidR="00FA0913" w:rsidRDefault="00FA0913" w:rsidP="00FA0913"/>
        </w:tc>
        <w:tc>
          <w:tcPr>
            <w:tcW w:w="1898" w:type="dxa"/>
          </w:tcPr>
          <w:p w14:paraId="2F6F0DEB" w14:textId="77777777" w:rsidR="00FA0913" w:rsidRDefault="00FA0913" w:rsidP="00FA0913"/>
        </w:tc>
      </w:tr>
      <w:tr w:rsidR="00FA0913" w14:paraId="6E7186B2" w14:textId="77777777" w:rsidTr="00FA0913">
        <w:tc>
          <w:tcPr>
            <w:tcW w:w="2483" w:type="dxa"/>
          </w:tcPr>
          <w:p w14:paraId="47966EEC" w14:textId="5ED2C5DC" w:rsidR="00FA0913" w:rsidRDefault="00FA0913" w:rsidP="00FA0913">
            <w:r>
              <w:t>Diets?</w:t>
            </w:r>
          </w:p>
        </w:tc>
        <w:tc>
          <w:tcPr>
            <w:tcW w:w="2339" w:type="dxa"/>
          </w:tcPr>
          <w:p w14:paraId="712A3344" w14:textId="77777777" w:rsidR="00FA0913" w:rsidRDefault="00FA0913" w:rsidP="00FA0913"/>
        </w:tc>
        <w:tc>
          <w:tcPr>
            <w:tcW w:w="2290" w:type="dxa"/>
          </w:tcPr>
          <w:p w14:paraId="7AFDA83E" w14:textId="77777777" w:rsidR="00FA0913" w:rsidRDefault="00FA0913" w:rsidP="00FA0913"/>
        </w:tc>
        <w:tc>
          <w:tcPr>
            <w:tcW w:w="1898" w:type="dxa"/>
          </w:tcPr>
          <w:p w14:paraId="702C4C21" w14:textId="77777777" w:rsidR="00FA0913" w:rsidRDefault="00FA0913" w:rsidP="00FA0913"/>
        </w:tc>
      </w:tr>
      <w:tr w:rsidR="00FA0913" w14:paraId="1BF62EF6" w14:textId="77777777" w:rsidTr="00FA0913">
        <w:tc>
          <w:tcPr>
            <w:tcW w:w="2483" w:type="dxa"/>
          </w:tcPr>
          <w:p w14:paraId="33235530" w14:textId="542649A2" w:rsidR="00FA0913" w:rsidRDefault="00FA0913" w:rsidP="00FA0913">
            <w:proofErr w:type="spellStart"/>
            <w:r>
              <w:t>planktonnutrients</w:t>
            </w:r>
            <w:proofErr w:type="spellEnd"/>
          </w:p>
        </w:tc>
        <w:tc>
          <w:tcPr>
            <w:tcW w:w="2339" w:type="dxa"/>
          </w:tcPr>
          <w:p w14:paraId="6D87EB86" w14:textId="77777777" w:rsidR="00FA0913" w:rsidRDefault="00FA0913" w:rsidP="00FA0913"/>
        </w:tc>
        <w:tc>
          <w:tcPr>
            <w:tcW w:w="2290" w:type="dxa"/>
          </w:tcPr>
          <w:p w14:paraId="126372C3" w14:textId="77777777" w:rsidR="00FA0913" w:rsidRDefault="00FA0913" w:rsidP="00FA0913"/>
        </w:tc>
        <w:tc>
          <w:tcPr>
            <w:tcW w:w="1898" w:type="dxa"/>
          </w:tcPr>
          <w:p w14:paraId="0C3658B7" w14:textId="77777777" w:rsidR="00FA0913" w:rsidRDefault="00FA0913" w:rsidP="00FA0913"/>
        </w:tc>
      </w:tr>
      <w:tr w:rsidR="00FA0913" w14:paraId="515FBA6D" w14:textId="77777777" w:rsidTr="00FA0913">
        <w:tc>
          <w:tcPr>
            <w:tcW w:w="2483" w:type="dxa"/>
          </w:tcPr>
          <w:p w14:paraId="5E9B2170" w14:textId="509A5178" w:rsidR="00FA0913" w:rsidRDefault="00FA0913" w:rsidP="00FA0913">
            <w:proofErr w:type="spellStart"/>
            <w:r>
              <w:t>dbpm-mizer</w:t>
            </w:r>
            <w:proofErr w:type="spellEnd"/>
          </w:p>
        </w:tc>
        <w:tc>
          <w:tcPr>
            <w:tcW w:w="2339" w:type="dxa"/>
          </w:tcPr>
          <w:p w14:paraId="005EB543" w14:textId="77777777" w:rsidR="00FA0913" w:rsidRDefault="00FA0913" w:rsidP="00FA0913"/>
        </w:tc>
        <w:tc>
          <w:tcPr>
            <w:tcW w:w="2290" w:type="dxa"/>
          </w:tcPr>
          <w:p w14:paraId="4C5C6A36" w14:textId="77777777" w:rsidR="00FA0913" w:rsidRDefault="00FA0913" w:rsidP="00FA0913"/>
        </w:tc>
        <w:tc>
          <w:tcPr>
            <w:tcW w:w="1898" w:type="dxa"/>
          </w:tcPr>
          <w:p w14:paraId="10636D2B" w14:textId="77777777" w:rsidR="00FA0913" w:rsidRDefault="00FA0913" w:rsidP="00FA0913"/>
        </w:tc>
      </w:tr>
      <w:tr w:rsidR="00FA0913" w14:paraId="39BC725F" w14:textId="77777777" w:rsidTr="00FA0913">
        <w:tc>
          <w:tcPr>
            <w:tcW w:w="2483" w:type="dxa"/>
          </w:tcPr>
          <w:p w14:paraId="40F27164" w14:textId="43098211" w:rsidR="00FA0913" w:rsidRDefault="00FA0913" w:rsidP="00FA0913">
            <w:proofErr w:type="spellStart"/>
            <w:r>
              <w:t>HabitatComplexity</w:t>
            </w:r>
            <w:proofErr w:type="spellEnd"/>
          </w:p>
        </w:tc>
        <w:tc>
          <w:tcPr>
            <w:tcW w:w="2339" w:type="dxa"/>
          </w:tcPr>
          <w:p w14:paraId="2FF4D109" w14:textId="77777777" w:rsidR="00FA0913" w:rsidRDefault="00FA0913" w:rsidP="00FA0913"/>
        </w:tc>
        <w:tc>
          <w:tcPr>
            <w:tcW w:w="2290" w:type="dxa"/>
          </w:tcPr>
          <w:p w14:paraId="5E041997" w14:textId="77777777" w:rsidR="00FA0913" w:rsidRDefault="00FA0913" w:rsidP="00FA0913"/>
        </w:tc>
        <w:tc>
          <w:tcPr>
            <w:tcW w:w="1898" w:type="dxa"/>
          </w:tcPr>
          <w:p w14:paraId="5E568F18" w14:textId="77777777" w:rsidR="00FA0913" w:rsidRDefault="00FA0913" w:rsidP="00FA0913"/>
        </w:tc>
      </w:tr>
      <w:tr w:rsidR="00FA0913" w14:paraId="4F690D69" w14:textId="77777777" w:rsidTr="00FA0913">
        <w:tc>
          <w:tcPr>
            <w:tcW w:w="2483" w:type="dxa"/>
          </w:tcPr>
          <w:p w14:paraId="1F9CA228" w14:textId="77777777" w:rsidR="00FA0913" w:rsidRDefault="00FA0913" w:rsidP="00FA0913"/>
        </w:tc>
        <w:tc>
          <w:tcPr>
            <w:tcW w:w="2339" w:type="dxa"/>
          </w:tcPr>
          <w:p w14:paraId="5705ABB3" w14:textId="77777777" w:rsidR="00FA0913" w:rsidRDefault="00FA0913" w:rsidP="00FA0913"/>
        </w:tc>
        <w:tc>
          <w:tcPr>
            <w:tcW w:w="2290" w:type="dxa"/>
          </w:tcPr>
          <w:p w14:paraId="0F98E3B2" w14:textId="77777777" w:rsidR="00FA0913" w:rsidRDefault="00FA0913" w:rsidP="00FA0913"/>
        </w:tc>
        <w:tc>
          <w:tcPr>
            <w:tcW w:w="1898" w:type="dxa"/>
          </w:tcPr>
          <w:p w14:paraId="7763EC31" w14:textId="77777777" w:rsidR="00FA0913" w:rsidRDefault="00FA0913" w:rsidP="00FA0913"/>
        </w:tc>
      </w:tr>
      <w:tr w:rsidR="007E514F" w14:paraId="31A06FA0" w14:textId="77777777" w:rsidTr="00FA0913">
        <w:tc>
          <w:tcPr>
            <w:tcW w:w="2483" w:type="dxa"/>
          </w:tcPr>
          <w:p w14:paraId="177547A1" w14:textId="77777777" w:rsidR="007E514F" w:rsidRDefault="007E514F" w:rsidP="00FA0913"/>
        </w:tc>
        <w:tc>
          <w:tcPr>
            <w:tcW w:w="2339" w:type="dxa"/>
          </w:tcPr>
          <w:p w14:paraId="0949997F" w14:textId="77777777" w:rsidR="007E514F" w:rsidRDefault="007E514F" w:rsidP="00FA0913"/>
        </w:tc>
        <w:tc>
          <w:tcPr>
            <w:tcW w:w="2290" w:type="dxa"/>
          </w:tcPr>
          <w:p w14:paraId="679264D7" w14:textId="77777777" w:rsidR="007E514F" w:rsidRDefault="007E514F" w:rsidP="00FA0913"/>
        </w:tc>
        <w:tc>
          <w:tcPr>
            <w:tcW w:w="1898" w:type="dxa"/>
          </w:tcPr>
          <w:p w14:paraId="763385C9" w14:textId="77777777" w:rsidR="007E514F" w:rsidRDefault="007E514F" w:rsidP="00FA0913"/>
        </w:tc>
      </w:tr>
      <w:tr w:rsidR="007E514F" w14:paraId="4EF78733" w14:textId="77777777" w:rsidTr="00FA0913">
        <w:tc>
          <w:tcPr>
            <w:tcW w:w="2483" w:type="dxa"/>
          </w:tcPr>
          <w:p w14:paraId="010749AD" w14:textId="77777777" w:rsidR="007E514F" w:rsidRDefault="007E514F" w:rsidP="00FA0913"/>
        </w:tc>
        <w:tc>
          <w:tcPr>
            <w:tcW w:w="2339" w:type="dxa"/>
          </w:tcPr>
          <w:p w14:paraId="0FA22FF7" w14:textId="77777777" w:rsidR="007E514F" w:rsidRDefault="007E514F" w:rsidP="00FA0913"/>
        </w:tc>
        <w:tc>
          <w:tcPr>
            <w:tcW w:w="2290" w:type="dxa"/>
          </w:tcPr>
          <w:p w14:paraId="5C16E076" w14:textId="77777777" w:rsidR="007E514F" w:rsidRDefault="007E514F" w:rsidP="00FA0913"/>
        </w:tc>
        <w:tc>
          <w:tcPr>
            <w:tcW w:w="1898" w:type="dxa"/>
          </w:tcPr>
          <w:p w14:paraId="74ADEA04" w14:textId="77777777" w:rsidR="007E514F" w:rsidRDefault="007E514F" w:rsidP="00FA0913"/>
        </w:tc>
      </w:tr>
    </w:tbl>
    <w:p w14:paraId="58F442BA" w14:textId="77777777" w:rsidR="00FA0913" w:rsidRDefault="00FA0913" w:rsidP="00132DDE"/>
    <w:p w14:paraId="424AC2F0" w14:textId="4CD15795" w:rsidR="00FA0913" w:rsidRPr="00FA0913" w:rsidRDefault="00FA0913" w:rsidP="00FA0913">
      <w:r>
        <w:t xml:space="preserve">How to write an extension to </w:t>
      </w:r>
      <w:proofErr w:type="spellStart"/>
      <w:r>
        <w:t>mizer</w:t>
      </w:r>
      <w:proofErr w:type="spellEnd"/>
      <w:r>
        <w:t xml:space="preserve"> – example R code.</w:t>
      </w:r>
    </w:p>
    <w:p w14:paraId="500C2A27" w14:textId="77777777" w:rsidR="00FA0913" w:rsidRDefault="00FA0913" w:rsidP="00FA0913"/>
    <w:p w14:paraId="60F56C5B" w14:textId="77777777" w:rsidR="00FA0913" w:rsidRDefault="00FA0913" w:rsidP="00FA0913"/>
    <w:p w14:paraId="4C5581DB" w14:textId="3BE1B3BC" w:rsidR="00FA0913" w:rsidRDefault="00FA0913" w:rsidP="00FA0913">
      <w:r>
        <w:t xml:space="preserve">Example Use of extension: climate forcing for </w:t>
      </w:r>
      <w:proofErr w:type="spellStart"/>
      <w:r>
        <w:t>fishmip</w:t>
      </w:r>
      <w:proofErr w:type="spellEnd"/>
      <w:r>
        <w:t xml:space="preserve"> </w:t>
      </w:r>
      <w:r w:rsidR="007E514F">
        <w:t>(</w:t>
      </w:r>
      <w:proofErr w:type="gramStart"/>
      <w:r w:rsidR="007E514F">
        <w:t>north sea</w:t>
      </w:r>
      <w:proofErr w:type="gramEnd"/>
      <w:r w:rsidR="007E514F">
        <w:t xml:space="preserve"> only or multiple models?)</w:t>
      </w:r>
    </w:p>
    <w:p w14:paraId="6703FF32" w14:textId="1F6208B8" w:rsidR="00FA0913" w:rsidRDefault="00FA0913" w:rsidP="00132DDE"/>
    <w:p w14:paraId="6DC21AE9" w14:textId="77777777" w:rsidR="00FA0913" w:rsidRDefault="00FA0913" w:rsidP="00132DDE"/>
    <w:p w14:paraId="39F7F84B" w14:textId="395001FC" w:rsidR="00041759" w:rsidRPr="00573B4F" w:rsidRDefault="00C62487" w:rsidP="00132DDE">
      <w:pPr>
        <w:rPr>
          <w:b/>
          <w:bCs/>
        </w:rPr>
      </w:pPr>
      <w:r>
        <w:rPr>
          <w:b/>
          <w:bCs/>
        </w:rPr>
        <w:t>Key areas</w:t>
      </w:r>
      <w:r w:rsidR="00070443" w:rsidRPr="00573B4F">
        <w:rPr>
          <w:b/>
          <w:bCs/>
        </w:rPr>
        <w:t xml:space="preserve"> for </w:t>
      </w:r>
      <w:r w:rsidR="00A56750">
        <w:rPr>
          <w:b/>
          <w:bCs/>
        </w:rPr>
        <w:t xml:space="preserve">future </w:t>
      </w:r>
      <w:r w:rsidR="00BE4EF0" w:rsidRPr="00573B4F">
        <w:rPr>
          <w:b/>
          <w:bCs/>
        </w:rPr>
        <w:t>research</w:t>
      </w:r>
    </w:p>
    <w:p w14:paraId="7DF25D0F" w14:textId="77777777" w:rsidR="00C62487" w:rsidRDefault="00BE4EF0" w:rsidP="00132DDE">
      <w:r>
        <w:t xml:space="preserve"> </w:t>
      </w:r>
      <w:r>
        <w:tab/>
      </w:r>
    </w:p>
    <w:p w14:paraId="5D680CE4" w14:textId="527A714E" w:rsidR="00BE4EF0" w:rsidRDefault="00BE4EF0" w:rsidP="00132DDE">
      <w:r>
        <w:t>Ensembles</w:t>
      </w:r>
      <w:r w:rsidR="007E514F">
        <w:t xml:space="preserve"> – require common </w:t>
      </w:r>
      <w:proofErr w:type="spellStart"/>
      <w:r w:rsidR="007E514F">
        <w:t>protocals</w:t>
      </w:r>
      <w:proofErr w:type="spellEnd"/>
      <w:r w:rsidR="007E514F">
        <w:t xml:space="preserve"> and can build on through use of what has been presented here</w:t>
      </w:r>
    </w:p>
    <w:p w14:paraId="42753C1A" w14:textId="7CFAE53E" w:rsidR="00BE4EF0" w:rsidRDefault="00BE4EF0" w:rsidP="00132DDE">
      <w:r>
        <w:t xml:space="preserve">Experimental </w:t>
      </w:r>
      <w:r w:rsidR="00F770C1">
        <w:t>validation</w:t>
      </w:r>
    </w:p>
    <w:p w14:paraId="262F58E0" w14:textId="3853C28E" w:rsidR="00A56750" w:rsidRDefault="00BE4EF0" w:rsidP="00132DDE">
      <w:r>
        <w:t>Model Informed Monitoring</w:t>
      </w:r>
    </w:p>
    <w:p w14:paraId="005B9463" w14:textId="67514843" w:rsidR="008A627B" w:rsidRDefault="008A627B" w:rsidP="00132DDE">
      <w:r>
        <w:lastRenderedPageBreak/>
        <w:t>Whole ecosystems</w:t>
      </w:r>
    </w:p>
    <w:p w14:paraId="029DD30F" w14:textId="352B6B3C" w:rsidR="008A627B" w:rsidRDefault="008A627B" w:rsidP="00132DDE">
      <w:r>
        <w:t>Coupling - Climate projections</w:t>
      </w:r>
    </w:p>
    <w:p w14:paraId="4F50F405" w14:textId="69F17409" w:rsidR="00BE4EF0" w:rsidRDefault="00D10EA0" w:rsidP="00132DDE">
      <w:r>
        <w:t>Other systems - soils</w:t>
      </w:r>
    </w:p>
    <w:p w14:paraId="0D3AA848" w14:textId="1E56814A" w:rsidR="00BE4EF0" w:rsidRDefault="00BE4EF0" w:rsidP="00132DDE"/>
    <w:p w14:paraId="0ECAC0C8" w14:textId="54E993C1" w:rsidR="00BE4EF0" w:rsidRPr="00C62487" w:rsidRDefault="00C62487" w:rsidP="00132DDE">
      <w:pPr>
        <w:rPr>
          <w:b/>
          <w:bCs/>
        </w:rPr>
      </w:pPr>
      <w:r w:rsidRPr="00C62487">
        <w:rPr>
          <w:b/>
          <w:bCs/>
        </w:rPr>
        <w:t>Conclusion</w:t>
      </w:r>
    </w:p>
    <w:p w14:paraId="5AC93482" w14:textId="4A56394D" w:rsidR="00BE4EF0" w:rsidRDefault="00BE4EF0" w:rsidP="00132DDE"/>
    <w:p w14:paraId="68E12313" w14:textId="200B8385" w:rsidR="00731537" w:rsidRDefault="00731537" w:rsidP="00132DDE"/>
    <w:p w14:paraId="74C14334" w14:textId="353C2371" w:rsidR="00731537" w:rsidRDefault="00731537" w:rsidP="00132DDE">
      <w:pPr>
        <w:pBdr>
          <w:bottom w:val="single" w:sz="12" w:space="1" w:color="auto"/>
        </w:pBdr>
      </w:pPr>
    </w:p>
    <w:p w14:paraId="254316AE" w14:textId="3235879D" w:rsidR="00731537" w:rsidRDefault="00731537" w:rsidP="00132DDE">
      <w:r>
        <w:t>Other notes form old outline:</w:t>
      </w:r>
    </w:p>
    <w:p w14:paraId="0D34B8FE" w14:textId="77777777" w:rsidR="00731537" w:rsidRPr="00C71A85" w:rsidRDefault="00731537" w:rsidP="00731537"/>
    <w:p w14:paraId="3AA9A0D8" w14:textId="77777777" w:rsidR="00731537" w:rsidRPr="00C71A85" w:rsidRDefault="00731537" w:rsidP="00731537">
      <w:r w:rsidRPr="00C71A85">
        <w:t xml:space="preserve">Designing the model system (and questions) </w:t>
      </w:r>
    </w:p>
    <w:p w14:paraId="188C5DA1" w14:textId="77777777" w:rsidR="00731537" w:rsidRPr="00C71A85" w:rsidRDefault="00731537" w:rsidP="00731537">
      <w:r w:rsidRPr="00C71A85">
        <w:t xml:space="preserve">– drawing the conceptual model </w:t>
      </w:r>
      <w:commentRangeStart w:id="341"/>
      <w:r w:rsidRPr="00C71A85">
        <w:t>and links to data</w:t>
      </w:r>
      <w:commentRangeEnd w:id="341"/>
      <w:r w:rsidRPr="00C71A85">
        <w:rPr>
          <w:rStyle w:val="CommentReference"/>
        </w:rPr>
        <w:commentReference w:id="341"/>
      </w:r>
      <w:r>
        <w:t xml:space="preserve"> </w:t>
      </w:r>
      <w:r w:rsidRPr="00C71A85">
        <w:t>Area, species to represent? Key processes to ignore or include all depend on questions and context</w:t>
      </w:r>
    </w:p>
    <w:p w14:paraId="5BF0B730" w14:textId="77777777" w:rsidR="00731537" w:rsidRPr="00C71A85" w:rsidRDefault="00731537" w:rsidP="00731537">
      <w:pPr>
        <w:ind w:left="360"/>
      </w:pPr>
    </w:p>
    <w:p w14:paraId="3CB09424" w14:textId="77777777" w:rsidR="00731537" w:rsidRPr="00C71A85" w:rsidRDefault="00731537" w:rsidP="00731537">
      <w:r w:rsidRPr="00C71A85">
        <w:t>What defines a “good” model?</w:t>
      </w:r>
    </w:p>
    <w:p w14:paraId="5D2FEB8A" w14:textId="77777777" w:rsidR="00731537" w:rsidRPr="00C71A85" w:rsidRDefault="00731537" w:rsidP="00731537">
      <w:pPr>
        <w:ind w:left="360"/>
      </w:pPr>
      <w:r w:rsidRPr="00C71A85">
        <w:t xml:space="preserve"> – defining this early, depends on questions, decision tree/flow chart (Figure 1)</w:t>
      </w:r>
      <w:commentRangeStart w:id="342"/>
      <w:commentRangeEnd w:id="342"/>
      <w:r w:rsidRPr="00C71A85">
        <w:rPr>
          <w:rStyle w:val="CommentReference"/>
        </w:rPr>
        <w:commentReference w:id="342"/>
      </w:r>
    </w:p>
    <w:p w14:paraId="126BEB65" w14:textId="77777777" w:rsidR="00731537" w:rsidRPr="00C71A85" w:rsidRDefault="00731537" w:rsidP="00731537">
      <w:pPr>
        <w:ind w:left="360"/>
      </w:pPr>
    </w:p>
    <w:p w14:paraId="5132487F" w14:textId="77777777" w:rsidR="00731537" w:rsidRPr="00C71A85" w:rsidRDefault="00731537" w:rsidP="00731537">
      <w:r w:rsidRPr="00C71A85">
        <w:t>Which data for what?</w:t>
      </w:r>
    </w:p>
    <w:p w14:paraId="111422EE" w14:textId="77777777" w:rsidR="00731537" w:rsidRPr="00C71A85" w:rsidRDefault="00731537" w:rsidP="00731537">
      <w:pPr>
        <w:ind w:left="360"/>
      </w:pPr>
      <w:r w:rsidRPr="00C71A85">
        <w:tab/>
      </w:r>
      <w:commentRangeStart w:id="343"/>
      <w:r w:rsidRPr="00C71A85">
        <w:t xml:space="preserve">Table </w:t>
      </w:r>
      <w:commentRangeEnd w:id="343"/>
      <w:r w:rsidRPr="00C71A85">
        <w:rPr>
          <w:rStyle w:val="CommentReference"/>
        </w:rPr>
        <w:commentReference w:id="343"/>
      </w:r>
      <w:r w:rsidRPr="00C71A85">
        <w:t xml:space="preserve">of parameters with common data sources </w:t>
      </w:r>
    </w:p>
    <w:p w14:paraId="4C8CC26D" w14:textId="77777777" w:rsidR="00731537" w:rsidRPr="00C71A85" w:rsidRDefault="00731537" w:rsidP="00731537">
      <w:pPr>
        <w:ind w:left="360"/>
      </w:pPr>
      <w:r w:rsidRPr="00C71A85">
        <w:t xml:space="preserve">              Alternatives ways to represent these</w:t>
      </w:r>
    </w:p>
    <w:p w14:paraId="4F0BB1C1" w14:textId="77777777" w:rsidR="00731537" w:rsidRPr="00C71A85" w:rsidRDefault="00731537" w:rsidP="00731537">
      <w:pPr>
        <w:ind w:left="360"/>
      </w:pPr>
      <w:r w:rsidRPr="00C71A85">
        <w:t xml:space="preserve">              Issues with some that are not directly measured</w:t>
      </w:r>
      <w:commentRangeStart w:id="344"/>
      <w:commentRangeEnd w:id="344"/>
      <w:r w:rsidRPr="00C71A85">
        <w:rPr>
          <w:rStyle w:val="CommentReference"/>
        </w:rPr>
        <w:commentReference w:id="344"/>
      </w:r>
    </w:p>
    <w:p w14:paraId="6E31F299" w14:textId="562E7294" w:rsidR="00B14523" w:rsidRDefault="00B14523">
      <w:pPr>
        <w:rPr>
          <w:ins w:id="345" w:author="Julia Blanchard" w:date="2021-05-10T14:27:00Z"/>
        </w:rPr>
      </w:pPr>
      <w:ins w:id="346" w:author="Julia Blanchard" w:date="2021-05-10T14:27:00Z">
        <w:r>
          <w:br w:type="page"/>
        </w:r>
      </w:ins>
    </w:p>
    <w:p w14:paraId="4EEE6CA9" w14:textId="2F03BF46" w:rsidR="00731537" w:rsidRDefault="00B14523" w:rsidP="00132DDE">
      <w:pPr>
        <w:rPr>
          <w:ins w:id="347" w:author="Julia Blanchard" w:date="2021-05-10T14:27:00Z"/>
        </w:rPr>
      </w:pPr>
      <w:ins w:id="348" w:author="Julia Blanchard" w:date="2021-05-10T14:27:00Z">
        <w:r>
          <w:lastRenderedPageBreak/>
          <w:t>Box 1:</w:t>
        </w:r>
      </w:ins>
    </w:p>
    <w:p w14:paraId="3DCDA032" w14:textId="148767BF" w:rsidR="00B14523" w:rsidRDefault="00B14523" w:rsidP="00132DDE">
      <w:pPr>
        <w:rPr>
          <w:ins w:id="349" w:author="Julia Blanchard" w:date="2021-05-10T14:27:00Z"/>
        </w:rPr>
      </w:pPr>
    </w:p>
    <w:p w14:paraId="29A3CC1A" w14:textId="36D9FF79" w:rsidR="00B14523" w:rsidRDefault="00B14523" w:rsidP="00132DDE">
      <w:pPr>
        <w:rPr>
          <w:ins w:id="350" w:author="Julia Blanchard" w:date="2021-05-10T14:28:00Z"/>
        </w:rPr>
      </w:pPr>
      <w:ins w:id="351" w:author="Julia Blanchard" w:date="2021-05-10T14:27:00Z">
        <w:r>
          <w:t>The following steps describe how species-specific parameters we</w:t>
        </w:r>
      </w:ins>
      <w:ins w:id="352" w:author="Julia Blanchard" w:date="2021-05-10T14:31:00Z">
        <w:r w:rsidR="00374FB2">
          <w:t>re</w:t>
        </w:r>
      </w:ins>
      <w:ins w:id="353" w:author="Julia Blanchard" w:date="2021-05-10T14:27:00Z">
        <w:r>
          <w:t xml:space="preserve"> derived for Atlantic cod in the North Se</w:t>
        </w:r>
      </w:ins>
      <w:ins w:id="354" w:author="Julia Blanchard" w:date="2021-05-10T14:28:00Z">
        <w:r>
          <w:t>a model</w:t>
        </w:r>
      </w:ins>
      <w:ins w:id="355" w:author="Julia Blanchard" w:date="2021-05-10T14:31:00Z">
        <w:r w:rsidR="00374FB2">
          <w:t xml:space="preserve"> (Blanchard et al. 2014)</w:t>
        </w:r>
      </w:ins>
      <w:ins w:id="356" w:author="Julia Blanchard" w:date="2021-05-10T14:28:00Z">
        <w:r>
          <w:t>, and how this could be done in a data poor situation</w:t>
        </w:r>
      </w:ins>
      <w:ins w:id="357" w:author="Julia Blanchard" w:date="2021-05-10T14:31:00Z">
        <w:r w:rsidR="00374FB2">
          <w:t xml:space="preserve">, using </w:t>
        </w:r>
        <w:proofErr w:type="spellStart"/>
        <w:r w:rsidR="00374FB2">
          <w:t>FishBase</w:t>
        </w:r>
        <w:proofErr w:type="spellEnd"/>
        <w:r w:rsidR="00374FB2">
          <w:t xml:space="preserve"> and/or the litera</w:t>
        </w:r>
      </w:ins>
      <w:ins w:id="358" w:author="Julia Blanchard" w:date="2021-05-10T14:32:00Z">
        <w:r w:rsidR="00374FB2">
          <w:t>ture.</w:t>
        </w:r>
      </w:ins>
      <w:ins w:id="359" w:author="Julia Blanchard" w:date="2021-05-10T14:46:00Z">
        <w:r w:rsidR="00BF65CF">
          <w:t xml:space="preserve"> See also </w:t>
        </w:r>
        <w:proofErr w:type="spellStart"/>
        <w:r w:rsidR="00BF65CF">
          <w:t>Rmarkdown</w:t>
        </w:r>
        <w:proofErr w:type="spellEnd"/>
        <w:r w:rsidR="00BF65CF">
          <w:t xml:space="preserve"> for this model in </w:t>
        </w:r>
        <w:commentRangeStart w:id="360"/>
        <w:proofErr w:type="spellStart"/>
        <w:r w:rsidR="00BF65CF">
          <w:t>mizerExamples</w:t>
        </w:r>
        <w:commentRangeEnd w:id="360"/>
        <w:proofErr w:type="spellEnd"/>
        <w:r w:rsidR="00BF65CF">
          <w:rPr>
            <w:rStyle w:val="CommentReference"/>
          </w:rPr>
          <w:commentReference w:id="360"/>
        </w:r>
        <w:r w:rsidR="00BF65CF">
          <w:t>.</w:t>
        </w:r>
      </w:ins>
    </w:p>
    <w:p w14:paraId="29C9FE68" w14:textId="30D43F6A" w:rsidR="00B14523" w:rsidRDefault="00B14523" w:rsidP="00132DDE">
      <w:pPr>
        <w:rPr>
          <w:ins w:id="361" w:author="Julia Blanchard" w:date="2021-05-10T14:46:00Z"/>
        </w:rPr>
      </w:pPr>
    </w:p>
    <w:p w14:paraId="599199E0" w14:textId="4750FBC9" w:rsidR="00BF65CF" w:rsidRDefault="00BF65CF" w:rsidP="00132DDE">
      <w:pPr>
        <w:rPr>
          <w:ins w:id="362" w:author="Julia Blanchard" w:date="2021-05-10T14:47:00Z"/>
        </w:rPr>
      </w:pPr>
      <w:ins w:id="363" w:author="Julia Blanchard" w:date="2021-05-10T14:47:00Z">
        <w:r>
          <w:t>Life-history</w:t>
        </w:r>
      </w:ins>
      <w:ins w:id="364" w:author="Julia Blanchard" w:date="2021-05-10T14:46:00Z">
        <w:r>
          <w:t xml:space="preserve"> parame</w:t>
        </w:r>
      </w:ins>
      <w:ins w:id="365" w:author="Julia Blanchard" w:date="2021-05-10T14:47:00Z">
        <w:r>
          <w:t xml:space="preserve">ters: </w:t>
        </w:r>
      </w:ins>
    </w:p>
    <w:p w14:paraId="497363E8" w14:textId="77777777" w:rsidR="00BF65CF" w:rsidRDefault="00BF65CF" w:rsidP="00132DDE">
      <w:pPr>
        <w:rPr>
          <w:ins w:id="366" w:author="Julia Blanchard" w:date="2021-05-10T14:28:00Z"/>
        </w:rPr>
      </w:pPr>
    </w:p>
    <w:p w14:paraId="1A09A060" w14:textId="39C2D923" w:rsidR="00B14523" w:rsidRDefault="00B14523" w:rsidP="00132DDE">
      <w:pPr>
        <w:rPr>
          <w:ins w:id="367" w:author="Julia Blanchard" w:date="2021-05-10T14:32:00Z"/>
        </w:rPr>
      </w:pPr>
      <w:proofErr w:type="spellStart"/>
      <w:proofErr w:type="gramStart"/>
      <w:ins w:id="368" w:author="Julia Blanchard" w:date="2021-05-10T14:28:00Z">
        <w:r>
          <w:t>winf</w:t>
        </w:r>
        <w:proofErr w:type="spellEnd"/>
        <w:r>
          <w:t xml:space="preserve"> </w:t>
        </w:r>
      </w:ins>
      <w:ins w:id="369" w:author="Julia Blanchard" w:date="2021-05-10T14:30:00Z">
        <w:r w:rsidR="00374FB2">
          <w:t xml:space="preserve"> -</w:t>
        </w:r>
        <w:proofErr w:type="gramEnd"/>
        <w:r w:rsidR="00374FB2">
          <w:t xml:space="preserve"> size-at-age data was downloaded from ICES and the equation was fit</w:t>
        </w:r>
      </w:ins>
      <w:ins w:id="370" w:author="Julia Blanchard" w:date="2021-05-10T14:32:00Z">
        <w:r w:rsidR="00CB0829">
          <w:t>…</w:t>
        </w:r>
      </w:ins>
    </w:p>
    <w:p w14:paraId="372F22AE" w14:textId="347042DA" w:rsidR="00374FB2" w:rsidRDefault="00CB0829" w:rsidP="00132DDE">
      <w:pPr>
        <w:rPr>
          <w:ins w:id="371" w:author="Julia Blanchard" w:date="2021-05-10T14:32:00Z"/>
        </w:rPr>
      </w:pPr>
      <w:ins w:id="372" w:author="Julia Blanchard" w:date="2021-05-10T14:32:00Z">
        <w:r>
          <w:t>(note upper 95</w:t>
        </w:r>
        <w:r w:rsidRPr="00CB0829">
          <w:rPr>
            <w:vertAlign w:val="superscript"/>
            <w:rPrChange w:id="373" w:author="Julia Blanchard" w:date="2021-05-10T14:32:00Z">
              <w:rPr/>
            </w:rPrChange>
          </w:rPr>
          <w:t>th</w:t>
        </w:r>
        <w:r>
          <w:t xml:space="preserve"> percentile used because of h….)</w:t>
        </w:r>
      </w:ins>
    </w:p>
    <w:p w14:paraId="39D9394C" w14:textId="77777777" w:rsidR="00374FB2" w:rsidRDefault="00374FB2" w:rsidP="00132DDE">
      <w:pPr>
        <w:rPr>
          <w:ins w:id="374" w:author="Julia Blanchard" w:date="2021-05-10T14:28:00Z"/>
        </w:rPr>
      </w:pPr>
    </w:p>
    <w:p w14:paraId="06626B36" w14:textId="08B7A4B4" w:rsidR="00B14523" w:rsidRDefault="00B14523" w:rsidP="00132DDE">
      <w:pPr>
        <w:rPr>
          <w:ins w:id="375" w:author="Julia Blanchard" w:date="2021-05-10T14:28:00Z"/>
        </w:rPr>
      </w:pPr>
    </w:p>
    <w:p w14:paraId="083635B5" w14:textId="20981978" w:rsidR="00B14523" w:rsidRDefault="00B14523" w:rsidP="00132DDE">
      <w:pPr>
        <w:rPr>
          <w:ins w:id="376" w:author="Julia Blanchard" w:date="2021-05-10T14:28:00Z"/>
        </w:rPr>
      </w:pPr>
      <w:proofErr w:type="spellStart"/>
      <w:ins w:id="377" w:author="Julia Blanchard" w:date="2021-05-10T14:28:00Z">
        <w:r>
          <w:t>wmat</w:t>
        </w:r>
        <w:proofErr w:type="spellEnd"/>
      </w:ins>
    </w:p>
    <w:p w14:paraId="0615E6EA" w14:textId="11485C14" w:rsidR="00B14523" w:rsidRDefault="00B14523" w:rsidP="00132DDE">
      <w:pPr>
        <w:rPr>
          <w:ins w:id="378" w:author="Julia Blanchard" w:date="2021-05-10T14:28:00Z"/>
        </w:rPr>
      </w:pPr>
    </w:p>
    <w:p w14:paraId="2001202B" w14:textId="08D81C8C" w:rsidR="00B14523" w:rsidRDefault="00B14523" w:rsidP="00132DDE">
      <w:pPr>
        <w:rPr>
          <w:ins w:id="379" w:author="Julia Blanchard" w:date="2021-05-10T14:47:00Z"/>
        </w:rPr>
      </w:pPr>
      <w:proofErr w:type="spellStart"/>
      <w:ins w:id="380" w:author="Julia Blanchard" w:date="2021-05-10T14:28:00Z">
        <w:r>
          <w:t>k_vb</w:t>
        </w:r>
      </w:ins>
      <w:proofErr w:type="spellEnd"/>
    </w:p>
    <w:p w14:paraId="65CBE81F" w14:textId="5A94CF1E" w:rsidR="00BF65CF" w:rsidRDefault="00BF65CF" w:rsidP="00132DDE">
      <w:pPr>
        <w:rPr>
          <w:ins w:id="381" w:author="Julia Blanchard" w:date="2021-05-10T14:47:00Z"/>
        </w:rPr>
      </w:pPr>
    </w:p>
    <w:p w14:paraId="19DA9448" w14:textId="51A2100A" w:rsidR="00BF65CF" w:rsidRDefault="00BF65CF" w:rsidP="00132DDE">
      <w:pPr>
        <w:rPr>
          <w:ins w:id="382" w:author="Julia Blanchard" w:date="2021-05-10T14:28:00Z"/>
        </w:rPr>
      </w:pPr>
      <w:ins w:id="383" w:author="Julia Blanchard" w:date="2021-05-10T14:47:00Z">
        <w:r>
          <w:t>Feeding parameters:</w:t>
        </w:r>
      </w:ins>
    </w:p>
    <w:p w14:paraId="3829ABBC" w14:textId="31AE2A88" w:rsidR="00B14523" w:rsidRDefault="00B14523" w:rsidP="00132DDE">
      <w:pPr>
        <w:rPr>
          <w:ins w:id="384" w:author="Julia Blanchard" w:date="2021-05-10T14:28:00Z"/>
        </w:rPr>
      </w:pPr>
    </w:p>
    <w:p w14:paraId="01A27814" w14:textId="391B6D0F" w:rsidR="00B14523" w:rsidRDefault="00B14523" w:rsidP="00132DDE">
      <w:pPr>
        <w:rPr>
          <w:ins w:id="385" w:author="Julia Blanchard" w:date="2021-05-10T14:28:00Z"/>
        </w:rPr>
      </w:pPr>
      <w:ins w:id="386" w:author="Julia Blanchard" w:date="2021-05-10T14:28:00Z">
        <w:r>
          <w:t>beta</w:t>
        </w:r>
      </w:ins>
    </w:p>
    <w:p w14:paraId="6C3397C3" w14:textId="12520057" w:rsidR="00B14523" w:rsidRDefault="00B14523" w:rsidP="00132DDE">
      <w:pPr>
        <w:rPr>
          <w:ins w:id="387" w:author="Julia Blanchard" w:date="2021-05-10T14:28:00Z"/>
        </w:rPr>
      </w:pPr>
    </w:p>
    <w:p w14:paraId="6EE3BDAE" w14:textId="0310F1FB" w:rsidR="00B14523" w:rsidRDefault="00B14523" w:rsidP="00132DDE">
      <w:pPr>
        <w:rPr>
          <w:ins w:id="388" w:author="Julia Blanchard" w:date="2021-05-10T14:32:00Z"/>
        </w:rPr>
      </w:pPr>
      <w:ins w:id="389" w:author="Julia Blanchard" w:date="2021-05-10T14:28:00Z">
        <w:r>
          <w:t>sigm</w:t>
        </w:r>
      </w:ins>
      <w:ins w:id="390" w:author="Julia Blanchard" w:date="2021-05-10T14:29:00Z">
        <w:r>
          <w:t>a</w:t>
        </w:r>
      </w:ins>
    </w:p>
    <w:p w14:paraId="3C1FCAA1" w14:textId="2AAD4EEB" w:rsidR="00CB0829" w:rsidRDefault="00CB0829" w:rsidP="00132DDE">
      <w:pPr>
        <w:rPr>
          <w:ins w:id="391" w:author="Julia Blanchard" w:date="2021-05-10T14:32:00Z"/>
        </w:rPr>
      </w:pPr>
    </w:p>
    <w:p w14:paraId="5416AB7E" w14:textId="41E6F29B" w:rsidR="00B14523" w:rsidRDefault="00BF65CF" w:rsidP="00132DDE">
      <w:pPr>
        <w:rPr>
          <w:ins w:id="392" w:author="Julia Blanchard" w:date="2021-05-10T14:45:00Z"/>
        </w:rPr>
      </w:pPr>
      <w:ins w:id="393" w:author="Julia Blanchard" w:date="2021-05-10T14:47:00Z">
        <w:r>
          <w:t>F</w:t>
        </w:r>
      </w:ins>
      <w:ins w:id="394" w:author="Julia Blanchard" w:date="2021-05-10T14:45:00Z">
        <w:r>
          <w:t>ishing parameters</w:t>
        </w:r>
      </w:ins>
      <w:ins w:id="395" w:author="Julia Blanchard" w:date="2021-05-10T14:46:00Z">
        <w:r>
          <w:t>:</w:t>
        </w:r>
      </w:ins>
    </w:p>
    <w:p w14:paraId="56F56AE2" w14:textId="20124B2D" w:rsidR="00BF65CF" w:rsidRDefault="00BF65CF" w:rsidP="00132DDE">
      <w:pPr>
        <w:rPr>
          <w:ins w:id="396" w:author="Julia Blanchard" w:date="2021-05-10T14:45:00Z"/>
        </w:rPr>
      </w:pPr>
    </w:p>
    <w:p w14:paraId="78DAC679" w14:textId="00ADFCA4" w:rsidR="00BF65CF" w:rsidRDefault="00BF65CF" w:rsidP="00132DDE">
      <w:pPr>
        <w:rPr>
          <w:ins w:id="397" w:author="Julia Blanchard" w:date="2021-05-10T14:29:00Z"/>
        </w:rPr>
      </w:pPr>
      <w:ins w:id="398" w:author="Julia Blanchard" w:date="2021-05-10T14:45:00Z">
        <w:r>
          <w:t>catches</w:t>
        </w:r>
      </w:ins>
    </w:p>
    <w:p w14:paraId="13F76C44" w14:textId="16012F78" w:rsidR="00BF65CF" w:rsidRDefault="00BF65CF" w:rsidP="00132DDE">
      <w:pPr>
        <w:rPr>
          <w:ins w:id="399" w:author="Julia Blanchard" w:date="2021-05-10T14:46:00Z"/>
        </w:rPr>
      </w:pPr>
    </w:p>
    <w:p w14:paraId="4686BC00" w14:textId="53F60DBB" w:rsidR="00BF65CF" w:rsidRDefault="00BF65CF" w:rsidP="00132DDE">
      <w:pPr>
        <w:rPr>
          <w:ins w:id="400" w:author="Julia Blanchard" w:date="2021-05-10T14:47:00Z"/>
        </w:rPr>
      </w:pPr>
      <w:ins w:id="401" w:author="Julia Blanchard" w:date="2021-05-10T14:46:00Z">
        <w:r>
          <w:t>fisheries selectivity</w:t>
        </w:r>
      </w:ins>
    </w:p>
    <w:p w14:paraId="2179AE94" w14:textId="542B2FF7" w:rsidR="00BF65CF" w:rsidRDefault="00BF65CF" w:rsidP="00132DDE">
      <w:pPr>
        <w:rPr>
          <w:ins w:id="402" w:author="Julia Blanchard" w:date="2021-05-10T14:47:00Z"/>
        </w:rPr>
      </w:pPr>
    </w:p>
    <w:p w14:paraId="17DC0C85" w14:textId="6CB9B080" w:rsidR="00BF65CF" w:rsidRDefault="00BF65CF" w:rsidP="00132DDE">
      <w:pPr>
        <w:rPr>
          <w:ins w:id="403" w:author="Julia Blanchard" w:date="2021-05-10T14:47:00Z"/>
        </w:rPr>
      </w:pPr>
      <w:ins w:id="404" w:author="Julia Blanchard" w:date="2021-05-10T14:47:00Z">
        <w:r>
          <w:t>Biomass (if used):</w:t>
        </w:r>
      </w:ins>
    </w:p>
    <w:p w14:paraId="2AB512B7" w14:textId="7F9BC5D3" w:rsidR="008D27C8" w:rsidRDefault="008D27C8" w:rsidP="00132DDE">
      <w:pPr>
        <w:rPr>
          <w:ins w:id="405" w:author="Julia Blanchard" w:date="2021-05-10T14:47:00Z"/>
        </w:rPr>
      </w:pPr>
    </w:p>
    <w:p w14:paraId="16013D92" w14:textId="77777777" w:rsidR="008D27C8" w:rsidRDefault="008D27C8" w:rsidP="00132DDE"/>
    <w:sectPr w:rsidR="008D27C8" w:rsidSect="00B97FC8">
      <w:headerReference w:type="default" r:id="rId1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lia Blanchard" w:date="2021-04-19T12:40:00Z" w:initials="JB">
    <w:p w14:paraId="5A9B7EFC" w14:textId="77777777" w:rsidR="00423068" w:rsidRDefault="00423068">
      <w:pPr>
        <w:pStyle w:val="CommentText"/>
      </w:pPr>
      <w:r>
        <w:rPr>
          <w:rStyle w:val="CommentReference"/>
        </w:rPr>
        <w:annotationRef/>
      </w:r>
      <w:r>
        <w:t>Not sure about order here….</w:t>
      </w:r>
    </w:p>
    <w:p w14:paraId="751EB9A6" w14:textId="77777777" w:rsidR="00423068" w:rsidRDefault="00423068">
      <w:pPr>
        <w:pStyle w:val="CommentText"/>
      </w:pPr>
    </w:p>
    <w:p w14:paraId="4E401CC7" w14:textId="4F77D9AE" w:rsidR="00423068" w:rsidRDefault="00423068">
      <w:pPr>
        <w:pStyle w:val="CommentText"/>
      </w:pPr>
      <w:r>
        <w:t xml:space="preserve">Also added these names possibly others, but I would like to include folks form workshop and compare models add to </w:t>
      </w:r>
      <w:proofErr w:type="spellStart"/>
      <w:proofErr w:type="gramStart"/>
      <w:r>
        <w:t>MizerExamples</w:t>
      </w:r>
      <w:proofErr w:type="spellEnd"/>
      <w:r>
        <w:t>(</w:t>
      </w:r>
      <w:proofErr w:type="gramEnd"/>
      <w:r>
        <w:t>) if possible</w:t>
      </w:r>
    </w:p>
  </w:comment>
  <w:comment w:id="1" w:author="Ken Haste Andersen" w:date="2021-04-19T09:40:00Z" w:initials="KHA">
    <w:p w14:paraId="0BA931AC" w14:textId="3A5C5C22" w:rsidR="00423068" w:rsidRDefault="00423068">
      <w:pPr>
        <w:pStyle w:val="CommentText"/>
      </w:pPr>
      <w:r>
        <w:rPr>
          <w:rStyle w:val="CommentReference"/>
        </w:rPr>
        <w:annotationRef/>
      </w:r>
      <w:r>
        <w:t xml:space="preserve">We probably need to discuss criteria for inclusion. For </w:t>
      </w:r>
      <w:proofErr w:type="gramStart"/>
      <w:r>
        <w:t>example</w:t>
      </w:r>
      <w:proofErr w:type="gramEnd"/>
      <w:r>
        <w:t xml:space="preserve"> supplying a calibrated model that is included and documented in Mizer.</w:t>
      </w:r>
    </w:p>
  </w:comment>
  <w:comment w:id="3" w:author="Ken Haste Andersen" w:date="2021-04-19T09:42:00Z" w:initials="KHA">
    <w:p w14:paraId="01E16EE4" w14:textId="5D35C805" w:rsidR="00423068" w:rsidRDefault="00423068">
      <w:pPr>
        <w:pStyle w:val="CommentText"/>
      </w:pPr>
      <w:r>
        <w:rPr>
          <w:rStyle w:val="CommentReference"/>
        </w:rPr>
        <w:annotationRef/>
      </w:r>
      <w:r>
        <w:t>I’m happy with the summary. I would like to plug two ideas: That Mizer is provides model with a range of complexities from “low- to intermediate level of complexity”. (I see now that it comes in the intro – fine)</w:t>
      </w:r>
    </w:p>
  </w:comment>
  <w:comment w:id="6" w:author="Julia Blanchard" w:date="2021-04-19T13:34:00Z" w:initials="JB">
    <w:p w14:paraId="790E42FA" w14:textId="77777777" w:rsidR="00423068" w:rsidRDefault="00423068">
      <w:pPr>
        <w:pStyle w:val="CommentText"/>
      </w:pPr>
      <w:r>
        <w:rPr>
          <w:rStyle w:val="CommentReference"/>
        </w:rPr>
        <w:annotationRef/>
      </w:r>
      <w:r>
        <w:t xml:space="preserve">Would be good to come up with </w:t>
      </w:r>
      <w:proofErr w:type="spellStart"/>
      <w:r>
        <w:t>visualistaion</w:t>
      </w:r>
      <w:proofErr w:type="spellEnd"/>
      <w:r>
        <w:t xml:space="preserve"> for this if we go for it</w:t>
      </w:r>
    </w:p>
    <w:p w14:paraId="4C771F31" w14:textId="77777777" w:rsidR="00423068" w:rsidRDefault="00423068">
      <w:pPr>
        <w:pStyle w:val="CommentText"/>
      </w:pPr>
    </w:p>
    <w:p w14:paraId="51341D12" w14:textId="23424B38" w:rsidR="00423068" w:rsidRDefault="00423068">
      <w:pPr>
        <w:pStyle w:val="CommentText"/>
      </w:pPr>
      <w:r>
        <w:t>The co-authors above all have produced size spectrum models</w:t>
      </w:r>
    </w:p>
  </w:comment>
  <w:comment w:id="7" w:author="Ken Haste Andersen" w:date="2021-04-19T09:46:00Z" w:initials="KHA">
    <w:p w14:paraId="0A4C6CFC" w14:textId="1FF962A9" w:rsidR="00423068" w:rsidRDefault="00423068">
      <w:pPr>
        <w:pStyle w:val="CommentText"/>
      </w:pPr>
      <w:r>
        <w:rPr>
          <w:rStyle w:val="CommentReference"/>
        </w:rPr>
        <w:annotationRef/>
      </w:r>
      <w:r>
        <w:t>Works really well. Short and sharp</w:t>
      </w:r>
    </w:p>
  </w:comment>
  <w:comment w:id="8" w:author="Julia Blanchard" w:date="2021-04-19T14:45:00Z" w:initials="JB">
    <w:p w14:paraId="742B51D4" w14:textId="0ED0D23E" w:rsidR="00423068" w:rsidRDefault="00423068">
      <w:pPr>
        <w:pStyle w:val="CommentText"/>
      </w:pPr>
      <w:r>
        <w:rPr>
          <w:rStyle w:val="CommentReference"/>
        </w:rPr>
        <w:annotationRef/>
      </w:r>
      <w:r>
        <w:t xml:space="preserve">Add sentence that shows off something? Come back to this – as we could show off the </w:t>
      </w:r>
      <w:proofErr w:type="spellStart"/>
      <w:r>
        <w:t>mizerexamples</w:t>
      </w:r>
      <w:proofErr w:type="spellEnd"/>
      <w:r>
        <w:t xml:space="preserve"> if there is a comparative ecosystem style </w:t>
      </w:r>
      <w:proofErr w:type="gramStart"/>
      <w:r>
        <w:t>plot</w:t>
      </w:r>
      <w:proofErr w:type="gramEnd"/>
      <w:r>
        <w:t xml:space="preserve"> we can think of</w:t>
      </w:r>
    </w:p>
  </w:comment>
  <w:comment w:id="9" w:author="Ken Haste Andersen" w:date="2021-04-19T09:46:00Z" w:initials="KHA">
    <w:p w14:paraId="7347477F" w14:textId="7ED1E6EC" w:rsidR="00423068" w:rsidRDefault="00423068">
      <w:pPr>
        <w:pStyle w:val="CommentText"/>
      </w:pPr>
      <w:r>
        <w:rPr>
          <w:rStyle w:val="CommentReference"/>
        </w:rPr>
        <w:annotationRef/>
      </w:r>
      <w:r>
        <w:t>Really? Agree with the others, though</w:t>
      </w:r>
    </w:p>
  </w:comment>
  <w:comment w:id="11" w:author="Ken Haste Andersen" w:date="2021-04-19T09:54:00Z" w:initials="KHA">
    <w:p w14:paraId="18225135" w14:textId="20C610B7" w:rsidR="00423068" w:rsidRDefault="00423068">
      <w:pPr>
        <w:pStyle w:val="CommentText"/>
      </w:pPr>
      <w:r>
        <w:rPr>
          <w:rStyle w:val="CommentReference"/>
        </w:rPr>
        <w:annotationRef/>
      </w:r>
      <w:r>
        <w:t>Suggest to drop this here but return to it after the box</w:t>
      </w:r>
    </w:p>
  </w:comment>
  <w:comment w:id="13" w:author="Ken Haste Andersen" w:date="2021-04-19T09:47:00Z" w:initials="KHA">
    <w:p w14:paraId="3D4AB121" w14:textId="7E64FCE7" w:rsidR="00423068" w:rsidRDefault="00423068">
      <w:pPr>
        <w:pStyle w:val="CommentText"/>
      </w:pPr>
      <w:r>
        <w:rPr>
          <w:rStyle w:val="CommentReference"/>
        </w:rPr>
        <w:annotationRef/>
      </w:r>
      <w:r>
        <w:t>Range?</w:t>
      </w:r>
    </w:p>
  </w:comment>
  <w:comment w:id="22" w:author="Ken Haste Andersen" w:date="2021-04-19T09:49:00Z" w:initials="KHA">
    <w:p w14:paraId="61C48C50" w14:textId="39BA70A0" w:rsidR="00423068" w:rsidRDefault="00423068">
      <w:pPr>
        <w:pStyle w:val="CommentText"/>
      </w:pPr>
      <w:r>
        <w:rPr>
          <w:rStyle w:val="CommentReference"/>
        </w:rPr>
        <w:annotationRef/>
      </w:r>
      <w:r>
        <w:t>Not necessarily. How about: “search a larger area for food”</w:t>
      </w:r>
    </w:p>
  </w:comment>
  <w:comment w:id="25" w:author="Ken Haste Andersen" w:date="2021-04-19T09:51:00Z" w:initials="KHA">
    <w:p w14:paraId="447A6022" w14:textId="47C4790C" w:rsidR="00423068" w:rsidRDefault="00423068">
      <w:pPr>
        <w:pStyle w:val="CommentText"/>
      </w:pPr>
      <w:r>
        <w:rPr>
          <w:rStyle w:val="CommentReference"/>
        </w:rPr>
        <w:annotationRef/>
      </w:r>
      <w:r>
        <w:t>Depends on the amount of food…</w:t>
      </w:r>
    </w:p>
  </w:comment>
  <w:comment w:id="30" w:author="Ken Haste Andersen" w:date="2021-04-19T09:51:00Z" w:initials="KHA">
    <w:p w14:paraId="57649042" w14:textId="02656FEC" w:rsidR="00423068" w:rsidRDefault="00423068">
      <w:pPr>
        <w:pStyle w:val="CommentText"/>
      </w:pPr>
      <w:r>
        <w:rPr>
          <w:rStyle w:val="CommentReference"/>
        </w:rPr>
        <w:annotationRef/>
      </w:r>
      <w:r>
        <w:t>That rule is mainly for the trait-based model. I suggest to drop it here.</w:t>
      </w:r>
    </w:p>
  </w:comment>
  <w:comment w:id="56" w:author="Ken Haste Andersen" w:date="2021-04-19T09:58:00Z" w:initials="KHA">
    <w:p w14:paraId="449D2FEB" w14:textId="386EF45D" w:rsidR="00423068" w:rsidRDefault="00423068">
      <w:pPr>
        <w:pStyle w:val="CommentText"/>
      </w:pPr>
      <w:r>
        <w:rPr>
          <w:rStyle w:val="CommentReference"/>
        </w:rPr>
        <w:annotationRef/>
      </w:r>
      <w:r>
        <w:t>I suggest to downplay the trait-based again. Perhaps instead start with: “Before calibration some parameters of each species in the system need to be collected (figure 1).”</w:t>
      </w:r>
    </w:p>
  </w:comment>
  <w:comment w:id="62" w:author="Ken Haste Andersen" w:date="2021-04-19T09:59:00Z" w:initials="KHA">
    <w:p w14:paraId="3288AF38" w14:textId="746353C6" w:rsidR="00423068" w:rsidRDefault="00423068">
      <w:pPr>
        <w:pStyle w:val="CommentText"/>
      </w:pPr>
      <w:r>
        <w:rPr>
          <w:rStyle w:val="CommentReference"/>
        </w:rPr>
        <w:annotationRef/>
      </w:r>
      <w:r>
        <w:t xml:space="preserve">Really good. However, it breaks the flow a bit here to mention also </w:t>
      </w:r>
      <w:proofErr w:type="spellStart"/>
      <w:r>
        <w:t>mizerSim</w:t>
      </w:r>
      <w:proofErr w:type="spellEnd"/>
      <w:r>
        <w:t xml:space="preserve">. It would work better by ending the above paragraph with describing that the parameters are encapsulated in </w:t>
      </w:r>
      <w:proofErr w:type="spellStart"/>
      <w:r>
        <w:t>mizerParams</w:t>
      </w:r>
      <w:proofErr w:type="spellEnd"/>
      <w:r>
        <w:t xml:space="preserve">. </w:t>
      </w:r>
    </w:p>
  </w:comment>
  <w:comment w:id="83" w:author="Ken Haste Andersen" w:date="2021-04-19T10:04:00Z" w:initials="KHA">
    <w:p w14:paraId="2191C366" w14:textId="78B64317" w:rsidR="00423068" w:rsidRDefault="00423068">
      <w:pPr>
        <w:pStyle w:val="CommentText"/>
      </w:pPr>
      <w:r>
        <w:rPr>
          <w:rStyle w:val="CommentReference"/>
        </w:rPr>
        <w:annotationRef/>
      </w:r>
      <w:r>
        <w:t>Perhaps a bit too colloquial for a paper…</w:t>
      </w:r>
    </w:p>
  </w:comment>
  <w:comment w:id="126" w:author="Julia Blanchard" w:date="2021-05-10T14:29:00Z" w:initials="JB">
    <w:p w14:paraId="22558AD6" w14:textId="5602F054" w:rsidR="00423068" w:rsidRDefault="00423068">
      <w:pPr>
        <w:pStyle w:val="CommentText"/>
      </w:pPr>
      <w:r>
        <w:rPr>
          <w:rStyle w:val="CommentReference"/>
        </w:rPr>
        <w:annotationRef/>
      </w:r>
      <w:r>
        <w:t xml:space="preserve">Or perhaps this is the </w:t>
      </w:r>
      <w:proofErr w:type="spellStart"/>
      <w:r>
        <w:t>Rmarkdown</w:t>
      </w:r>
      <w:proofErr w:type="spellEnd"/>
      <w:r>
        <w:t xml:space="preserve"> model description that we ask for all models</w:t>
      </w:r>
    </w:p>
  </w:comment>
  <w:comment w:id="260" w:author="Julia Blanchard" w:date="2021-04-19T15:47:00Z" w:initials="JB">
    <w:p w14:paraId="285637E8" w14:textId="77777777" w:rsidR="00423068" w:rsidRDefault="00423068" w:rsidP="002442F7">
      <w:pPr>
        <w:pStyle w:val="CommentText"/>
      </w:pPr>
      <w:r>
        <w:rPr>
          <w:rStyle w:val="CommentReference"/>
        </w:rPr>
        <w:annotationRef/>
      </w:r>
      <w:r>
        <w:t>Specifically show how? Would be useful as I get asked this a lot</w:t>
      </w:r>
    </w:p>
  </w:comment>
  <w:comment w:id="261" w:author="Ken Haste Andersen" w:date="2021-04-19T10:04:00Z" w:initials="KHA">
    <w:p w14:paraId="0EAB7E99" w14:textId="77777777" w:rsidR="00423068" w:rsidRDefault="00423068" w:rsidP="002442F7">
      <w:pPr>
        <w:pStyle w:val="CommentText"/>
      </w:pPr>
      <w:r>
        <w:rPr>
          <w:rStyle w:val="CommentReference"/>
        </w:rPr>
        <w:annotationRef/>
      </w:r>
      <w:r>
        <w:t>Good point. In particular the von B to h stuff. Box about growth curves?</w:t>
      </w:r>
    </w:p>
  </w:comment>
  <w:comment w:id="121" w:author="Julia Blanchard" w:date="2021-04-19T15:47:00Z" w:initials="JB">
    <w:p w14:paraId="69F4BA4B" w14:textId="5E0F6B82" w:rsidR="00423068" w:rsidRDefault="00423068">
      <w:pPr>
        <w:pStyle w:val="CommentText"/>
      </w:pPr>
      <w:r>
        <w:rPr>
          <w:rStyle w:val="CommentReference"/>
        </w:rPr>
        <w:annotationRef/>
      </w:r>
      <w:r>
        <w:t>Specifically show how? Would be useful as I get asked this a lot</w:t>
      </w:r>
    </w:p>
  </w:comment>
  <w:comment w:id="122" w:author="Ken Haste Andersen" w:date="2021-04-19T10:04:00Z" w:initials="KHA">
    <w:p w14:paraId="0338B807" w14:textId="5E185A8F" w:rsidR="00423068" w:rsidRDefault="00423068">
      <w:pPr>
        <w:pStyle w:val="CommentText"/>
      </w:pPr>
      <w:r>
        <w:rPr>
          <w:rStyle w:val="CommentReference"/>
        </w:rPr>
        <w:annotationRef/>
      </w:r>
      <w:r>
        <w:t>Good point. In particular the von B to h stuff. Box about growth curves?</w:t>
      </w:r>
    </w:p>
  </w:comment>
  <w:comment w:id="337" w:author="Anna Gårdmark" w:date="2019-08-20T16:12:00Z" w:initials="AG">
    <w:p w14:paraId="7FFE3F11" w14:textId="77777777" w:rsidR="00423068" w:rsidRDefault="00423068" w:rsidP="00731537">
      <w:pPr>
        <w:pStyle w:val="CommentText"/>
      </w:pPr>
      <w:r>
        <w:rPr>
          <w:rStyle w:val="CommentReference"/>
        </w:rPr>
        <w:annotationRef/>
      </w:r>
      <w:r>
        <w:rPr>
          <w:rStyle w:val="CommentReference"/>
        </w:rPr>
        <w:t xml:space="preserve">which data to use where?  would also be good to </w:t>
      </w:r>
      <w:proofErr w:type="gramStart"/>
      <w:r>
        <w:rPr>
          <w:rStyle w:val="CommentReference"/>
        </w:rPr>
        <w:t>discuss  (</w:t>
      </w:r>
      <w:proofErr w:type="gramEnd"/>
      <w:r>
        <w:rPr>
          <w:rStyle w:val="CommentReference"/>
        </w:rPr>
        <w:t xml:space="preserve">and to avoid </w:t>
      </w:r>
      <w:proofErr w:type="spellStart"/>
      <w:r>
        <w:rPr>
          <w:rStyle w:val="CommentReference"/>
        </w:rPr>
        <w:t>pseudoreplication</w:t>
      </w:r>
      <w:proofErr w:type="spellEnd"/>
      <w:r>
        <w:rPr>
          <w:rStyle w:val="CommentReference"/>
        </w:rPr>
        <w:t xml:space="preserve">, by re-using the same or very similar datasets in several places in the model) </w:t>
      </w:r>
    </w:p>
  </w:comment>
  <w:comment w:id="338" w:author="Julia Blanchard" w:date="2020-07-24T11:19:00Z" w:initials="JB">
    <w:p w14:paraId="433342BB" w14:textId="77777777" w:rsidR="00423068" w:rsidRDefault="00423068" w:rsidP="00731537">
      <w:pPr>
        <w:pStyle w:val="CommentText"/>
      </w:pPr>
      <w:r>
        <w:rPr>
          <w:rStyle w:val="CommentReference"/>
        </w:rPr>
        <w:annotationRef/>
      </w:r>
      <w:proofErr w:type="gramStart"/>
      <w:r>
        <w:t>A  simple</w:t>
      </w:r>
      <w:proofErr w:type="gramEnd"/>
      <w:r>
        <w:t xml:space="preserve"> protocol</w:t>
      </w:r>
    </w:p>
    <w:p w14:paraId="2093E8E9" w14:textId="77777777" w:rsidR="00423068" w:rsidRDefault="00423068" w:rsidP="00731537">
      <w:pPr>
        <w:pStyle w:val="CommentText"/>
      </w:pPr>
    </w:p>
    <w:p w14:paraId="655AF87A" w14:textId="77777777" w:rsidR="00423068" w:rsidRDefault="00423068" w:rsidP="00731537">
      <w:pPr>
        <w:pStyle w:val="CommentText"/>
        <w:numPr>
          <w:ilvl w:val="0"/>
          <w:numId w:val="3"/>
        </w:numPr>
      </w:pPr>
      <w:proofErr w:type="gramStart"/>
      <w:r>
        <w:t>Coexistence,  observed</w:t>
      </w:r>
      <w:proofErr w:type="gramEnd"/>
      <w:r>
        <w:t xml:space="preserve"> vs prediction</w:t>
      </w:r>
    </w:p>
    <w:p w14:paraId="6DFB453F" w14:textId="77777777" w:rsidR="00423068" w:rsidRDefault="00423068" w:rsidP="00731537">
      <w:pPr>
        <w:pStyle w:val="CommentText"/>
      </w:pPr>
    </w:p>
    <w:p w14:paraId="5B9C756D" w14:textId="77777777" w:rsidR="00423068" w:rsidRDefault="00423068" w:rsidP="00731537">
      <w:pPr>
        <w:pStyle w:val="CommentText"/>
        <w:numPr>
          <w:ilvl w:val="0"/>
          <w:numId w:val="3"/>
        </w:numPr>
      </w:pPr>
      <w:r>
        <w:t>Verify plots</w:t>
      </w:r>
    </w:p>
    <w:p w14:paraId="1C51B409" w14:textId="77777777" w:rsidR="00423068" w:rsidRDefault="00423068" w:rsidP="00731537">
      <w:pPr>
        <w:pStyle w:val="CommentText"/>
      </w:pPr>
    </w:p>
    <w:p w14:paraId="05748428" w14:textId="77777777" w:rsidR="00423068" w:rsidRDefault="00423068" w:rsidP="00731537">
      <w:pPr>
        <w:pStyle w:val="CommentText"/>
        <w:numPr>
          <w:ilvl w:val="0"/>
          <w:numId w:val="3"/>
        </w:numPr>
      </w:pPr>
      <w:r>
        <w:t>Time-series</w:t>
      </w:r>
    </w:p>
    <w:p w14:paraId="61FE9F90" w14:textId="77777777" w:rsidR="00423068" w:rsidRDefault="00423068" w:rsidP="00731537">
      <w:pPr>
        <w:pStyle w:val="CommentText"/>
      </w:pPr>
    </w:p>
    <w:p w14:paraId="003C3786" w14:textId="77777777" w:rsidR="00423068" w:rsidRDefault="00423068" w:rsidP="00731537">
      <w:pPr>
        <w:pStyle w:val="CommentText"/>
      </w:pPr>
    </w:p>
    <w:p w14:paraId="212ACBD9" w14:textId="77777777" w:rsidR="00423068" w:rsidRDefault="00423068" w:rsidP="00731537">
      <w:pPr>
        <w:pStyle w:val="CommentText"/>
      </w:pPr>
    </w:p>
  </w:comment>
  <w:comment w:id="339" w:author="Julia Blanchard" w:date="2020-07-24T11:20:00Z" w:initials="JB">
    <w:p w14:paraId="0DDAD1FF" w14:textId="77777777" w:rsidR="00423068" w:rsidRDefault="00423068" w:rsidP="00731537">
      <w:pPr>
        <w:pStyle w:val="CommentText"/>
      </w:pPr>
      <w:r>
        <w:rPr>
          <w:rStyle w:val="CommentReference"/>
        </w:rPr>
        <w:annotationRef/>
      </w:r>
    </w:p>
  </w:comment>
  <w:comment w:id="340" w:author="Anna Gårdmark" w:date="2019-08-20T16:13:00Z" w:initials="AG">
    <w:p w14:paraId="1EB6E01B" w14:textId="77777777" w:rsidR="00423068" w:rsidRDefault="00423068" w:rsidP="00731537">
      <w:pPr>
        <w:pStyle w:val="CommentText"/>
      </w:pPr>
      <w:r>
        <w:rPr>
          <w:rStyle w:val="CommentReference"/>
        </w:rPr>
        <w:annotationRef/>
      </w:r>
      <w:r>
        <w:rPr>
          <w:rStyle w:val="CommentReference"/>
        </w:rPr>
        <w:t xml:space="preserve">or finding other data sets to use for validation; in either case I would like a very strong emphasis on the independence of data used for model parametrization and model validation </w:t>
      </w:r>
    </w:p>
  </w:comment>
  <w:comment w:id="341" w:author="Anna Gårdmark" w:date="2019-08-20T16:09:00Z" w:initials="AG">
    <w:p w14:paraId="0EAF1102" w14:textId="77777777" w:rsidR="00423068" w:rsidRDefault="00423068" w:rsidP="00731537">
      <w:pPr>
        <w:pStyle w:val="CommentText"/>
      </w:pPr>
      <w:r>
        <w:rPr>
          <w:rStyle w:val="CommentReference"/>
        </w:rPr>
        <w:annotationRef/>
      </w:r>
      <w:r>
        <w:rPr>
          <w:rStyle w:val="CommentReference"/>
        </w:rPr>
        <w:t>potential links?  indicate data types commonly available? or rather all the different organisational levels and resolutions (aggregated community data vs species, temporal and/or spatial resolution) that there can be data on?</w:t>
      </w:r>
    </w:p>
  </w:comment>
  <w:comment w:id="342" w:author="Anna Gårdmark" w:date="2019-08-20T16:10:00Z" w:initials="AG">
    <w:p w14:paraId="6D2C2FAC" w14:textId="77777777" w:rsidR="00423068" w:rsidRDefault="00423068" w:rsidP="00731537">
      <w:pPr>
        <w:pStyle w:val="CommentText"/>
      </w:pPr>
      <w:r>
        <w:rPr>
          <w:rStyle w:val="CommentReference"/>
        </w:rPr>
        <w:annotationRef/>
      </w:r>
      <w:r>
        <w:rPr>
          <w:rStyle w:val="CommentReference"/>
        </w:rPr>
        <w:t xml:space="preserve">and “how to identify when your model is good”, i.e. we both need a goal picture of the model (depending on the question), and identify which characteristics that need to be monitored in the fitting and validation </w:t>
      </w:r>
      <w:proofErr w:type="gramStart"/>
      <w:r>
        <w:rPr>
          <w:rStyle w:val="CommentReference"/>
        </w:rPr>
        <w:t>procedure  (</w:t>
      </w:r>
      <w:proofErr w:type="gramEnd"/>
      <w:r>
        <w:rPr>
          <w:rStyle w:val="CommentReference"/>
        </w:rPr>
        <w:t>e.g. “indicators for model diagnostics”)</w:t>
      </w:r>
    </w:p>
  </w:comment>
  <w:comment w:id="343" w:author="Ken Haste Andersen" w:date="2019-09-10T11:31:00Z" w:initials="KHA">
    <w:p w14:paraId="532DD14B" w14:textId="77777777" w:rsidR="00423068" w:rsidRDefault="00423068" w:rsidP="00731537">
      <w:pPr>
        <w:pStyle w:val="CommentText"/>
      </w:pPr>
      <w:r>
        <w:rPr>
          <w:rStyle w:val="CommentReference"/>
        </w:rPr>
        <w:annotationRef/>
      </w:r>
      <w:r>
        <w:t>It would be good to emphasise the hierarchical needs for data. We can set up a model with very little data (for example without a diet matrix) but we can improve the model by adding data.</w:t>
      </w:r>
    </w:p>
  </w:comment>
  <w:comment w:id="344" w:author="Julia Blanchard" w:date="2020-07-24T11:19:00Z" w:initials="JB">
    <w:p w14:paraId="1FC3152C" w14:textId="77777777" w:rsidR="00423068" w:rsidRDefault="00423068" w:rsidP="00731537">
      <w:pPr>
        <w:pStyle w:val="CommentText"/>
      </w:pPr>
      <w:r>
        <w:rPr>
          <w:rStyle w:val="CommentReference"/>
        </w:rPr>
        <w:annotationRef/>
      </w:r>
      <w:r>
        <w:t>Parameterising the model</w:t>
      </w:r>
    </w:p>
  </w:comment>
  <w:comment w:id="360" w:author="Julia Blanchard" w:date="2021-05-10T14:46:00Z" w:initials="JB">
    <w:p w14:paraId="642A9102" w14:textId="5D143A99" w:rsidR="00BF65CF" w:rsidRDefault="00BF65CF">
      <w:pPr>
        <w:pStyle w:val="CommentText"/>
      </w:pPr>
      <w:r>
        <w:rPr>
          <w:rStyle w:val="CommentReference"/>
        </w:rPr>
        <w:annotationRef/>
      </w:r>
      <w:r>
        <w:t>Add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401CC7" w15:done="0"/>
  <w15:commentEx w15:paraId="0BA931AC" w15:paraIdParent="4E401CC7" w15:done="0"/>
  <w15:commentEx w15:paraId="01E16EE4" w15:done="0"/>
  <w15:commentEx w15:paraId="51341D12" w15:done="0"/>
  <w15:commentEx w15:paraId="0A4C6CFC" w15:done="0"/>
  <w15:commentEx w15:paraId="742B51D4" w15:done="0"/>
  <w15:commentEx w15:paraId="7347477F" w15:done="0"/>
  <w15:commentEx w15:paraId="18225135" w15:done="0"/>
  <w15:commentEx w15:paraId="3D4AB121" w15:done="0"/>
  <w15:commentEx w15:paraId="61C48C50" w15:done="0"/>
  <w15:commentEx w15:paraId="447A6022" w15:done="0"/>
  <w15:commentEx w15:paraId="57649042" w15:done="0"/>
  <w15:commentEx w15:paraId="449D2FEB" w15:done="0"/>
  <w15:commentEx w15:paraId="3288AF38" w15:done="0"/>
  <w15:commentEx w15:paraId="2191C366" w15:done="0"/>
  <w15:commentEx w15:paraId="22558AD6" w15:done="0"/>
  <w15:commentEx w15:paraId="285637E8" w15:done="0"/>
  <w15:commentEx w15:paraId="0EAB7E99" w15:paraIdParent="285637E8" w15:done="0"/>
  <w15:commentEx w15:paraId="69F4BA4B" w15:done="0"/>
  <w15:commentEx w15:paraId="0338B807" w15:paraIdParent="69F4BA4B" w15:done="0"/>
  <w15:commentEx w15:paraId="7FFE3F11" w15:done="0"/>
  <w15:commentEx w15:paraId="212ACBD9" w15:done="0"/>
  <w15:commentEx w15:paraId="0DDAD1FF" w15:done="0"/>
  <w15:commentEx w15:paraId="1EB6E01B" w15:done="0"/>
  <w15:commentEx w15:paraId="0EAF1102" w15:done="0"/>
  <w15:commentEx w15:paraId="6D2C2FAC" w15:done="0"/>
  <w15:commentEx w15:paraId="532DD14B" w15:done="0"/>
  <w15:commentEx w15:paraId="1FC3152C" w15:done="0"/>
  <w15:commentEx w15:paraId="642A91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7F8AA" w16cex:dateUtc="2021-04-19T02:40:00Z"/>
  <w16cex:commentExtensible w16cex:durableId="2427CE78" w16cex:dateUtc="2021-04-19T07:40:00Z"/>
  <w16cex:commentExtensible w16cex:durableId="2427CEEF" w16cex:dateUtc="2021-04-19T07:42:00Z"/>
  <w16cex:commentExtensible w16cex:durableId="2428056C" w16cex:dateUtc="2021-04-19T03:34:00Z"/>
  <w16cex:commentExtensible w16cex:durableId="2427D00C" w16cex:dateUtc="2021-04-19T07:46:00Z"/>
  <w16cex:commentExtensible w16cex:durableId="242815F8" w16cex:dateUtc="2021-04-19T04:45:00Z"/>
  <w16cex:commentExtensible w16cex:durableId="2427CFFA" w16cex:dateUtc="2021-04-19T07:46:00Z"/>
  <w16cex:commentExtensible w16cex:durableId="2427D1DE" w16cex:dateUtc="2021-04-19T07:54:00Z"/>
  <w16cex:commentExtensible w16cex:durableId="2427D036" w16cex:dateUtc="2021-04-19T07:47:00Z"/>
  <w16cex:commentExtensible w16cex:durableId="2427D0C4" w16cex:dateUtc="2021-04-19T07:49:00Z"/>
  <w16cex:commentExtensible w16cex:durableId="2427D107" w16cex:dateUtc="2021-04-19T07:51:00Z"/>
  <w16cex:commentExtensible w16cex:durableId="2427D134" w16cex:dateUtc="2021-04-19T07:51:00Z"/>
  <w16cex:commentExtensible w16cex:durableId="2427D2C5" w16cex:dateUtc="2021-04-19T07:58:00Z"/>
  <w16cex:commentExtensible w16cex:durableId="2427D31F" w16cex:dateUtc="2021-04-19T07:59:00Z"/>
  <w16cex:commentExtensible w16cex:durableId="2427D419" w16cex:dateUtc="2021-04-19T08:04:00Z"/>
  <w16cex:commentExtensible w16cex:durableId="2443C1BD" w16cex:dateUtc="2021-05-10T04:29:00Z"/>
  <w16cex:commentExtensible w16cex:durableId="2443B995" w16cex:dateUtc="2021-04-19T05:47:00Z"/>
  <w16cex:commentExtensible w16cex:durableId="2443B994" w16cex:dateUtc="2021-04-19T08:04:00Z"/>
  <w16cex:commentExtensible w16cex:durableId="2428248E" w16cex:dateUtc="2021-04-19T05:47:00Z"/>
  <w16cex:commentExtensible w16cex:durableId="2427D434" w16cex:dateUtc="2021-04-19T08:04:00Z"/>
  <w16cex:commentExtensible w16cex:durableId="22C5425E" w16cex:dateUtc="2020-07-24T01:19:00Z"/>
  <w16cex:commentExtensible w16cex:durableId="22C5426F" w16cex:dateUtc="2020-07-24T01:20:00Z"/>
  <w16cex:commentExtensible w16cex:durableId="22C5424E" w16cex:dateUtc="2020-07-24T01:19:00Z"/>
  <w16cex:commentExtensible w16cex:durableId="2443C5C8" w16cex:dateUtc="2021-05-10T0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401CC7" w16cid:durableId="2427F8AA"/>
  <w16cid:commentId w16cid:paraId="0BA931AC" w16cid:durableId="2427CE78"/>
  <w16cid:commentId w16cid:paraId="01E16EE4" w16cid:durableId="2427CEEF"/>
  <w16cid:commentId w16cid:paraId="51341D12" w16cid:durableId="2428056C"/>
  <w16cid:commentId w16cid:paraId="0A4C6CFC" w16cid:durableId="2427D00C"/>
  <w16cid:commentId w16cid:paraId="742B51D4" w16cid:durableId="242815F8"/>
  <w16cid:commentId w16cid:paraId="7347477F" w16cid:durableId="2427CFFA"/>
  <w16cid:commentId w16cid:paraId="18225135" w16cid:durableId="2427D1DE"/>
  <w16cid:commentId w16cid:paraId="3D4AB121" w16cid:durableId="2427D036"/>
  <w16cid:commentId w16cid:paraId="61C48C50" w16cid:durableId="2427D0C4"/>
  <w16cid:commentId w16cid:paraId="447A6022" w16cid:durableId="2427D107"/>
  <w16cid:commentId w16cid:paraId="57649042" w16cid:durableId="2427D134"/>
  <w16cid:commentId w16cid:paraId="449D2FEB" w16cid:durableId="2427D2C5"/>
  <w16cid:commentId w16cid:paraId="3288AF38" w16cid:durableId="2427D31F"/>
  <w16cid:commentId w16cid:paraId="2191C366" w16cid:durableId="2427D419"/>
  <w16cid:commentId w16cid:paraId="22558AD6" w16cid:durableId="2443C1BD"/>
  <w16cid:commentId w16cid:paraId="285637E8" w16cid:durableId="2443B995"/>
  <w16cid:commentId w16cid:paraId="0EAB7E99" w16cid:durableId="2443B994"/>
  <w16cid:commentId w16cid:paraId="69F4BA4B" w16cid:durableId="2428248E"/>
  <w16cid:commentId w16cid:paraId="0338B807" w16cid:durableId="2427D434"/>
  <w16cid:commentId w16cid:paraId="7FFE3F11" w16cid:durableId="2106F28D"/>
  <w16cid:commentId w16cid:paraId="212ACBD9" w16cid:durableId="22C5425E"/>
  <w16cid:commentId w16cid:paraId="0DDAD1FF" w16cid:durableId="22C5426F"/>
  <w16cid:commentId w16cid:paraId="1EB6E01B" w16cid:durableId="2106F28E"/>
  <w16cid:commentId w16cid:paraId="0EAF1102" w16cid:durableId="2106F28B"/>
  <w16cid:commentId w16cid:paraId="6D2C2FAC" w16cid:durableId="2106F28C"/>
  <w16cid:commentId w16cid:paraId="532DD14B" w16cid:durableId="21220803"/>
  <w16cid:commentId w16cid:paraId="1FC3152C" w16cid:durableId="22C5424E"/>
  <w16cid:commentId w16cid:paraId="642A9102" w16cid:durableId="2443C5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3C8A0" w14:textId="77777777" w:rsidR="00F4308D" w:rsidRDefault="00F4308D" w:rsidP="0084040D">
      <w:r>
        <w:separator/>
      </w:r>
    </w:p>
  </w:endnote>
  <w:endnote w:type="continuationSeparator" w:id="0">
    <w:p w14:paraId="42980C29" w14:textId="77777777" w:rsidR="00F4308D" w:rsidRDefault="00F4308D" w:rsidP="0084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0A2AF" w14:textId="77777777" w:rsidR="00F4308D" w:rsidRDefault="00F4308D" w:rsidP="0084040D">
      <w:r>
        <w:separator/>
      </w:r>
    </w:p>
  </w:footnote>
  <w:footnote w:type="continuationSeparator" w:id="0">
    <w:p w14:paraId="2C99BCA1" w14:textId="77777777" w:rsidR="00F4308D" w:rsidRDefault="00F4308D" w:rsidP="0084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34CA2" w14:textId="069ABBAF" w:rsidR="00423068" w:rsidRDefault="00423068">
    <w:pPr>
      <w:pStyle w:val="Header"/>
    </w:pPr>
    <w:r>
      <w:t xml:space="preserve">Draft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25AE0"/>
    <w:multiLevelType w:val="hybridMultilevel"/>
    <w:tmpl w:val="7396B908"/>
    <w:lvl w:ilvl="0" w:tplc="3F1C8C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44957"/>
    <w:multiLevelType w:val="multilevel"/>
    <w:tmpl w:val="C5E6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85D5D"/>
    <w:multiLevelType w:val="hybridMultilevel"/>
    <w:tmpl w:val="20F0DE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7B7E6C"/>
    <w:multiLevelType w:val="hybridMultilevel"/>
    <w:tmpl w:val="9C34F09E"/>
    <w:lvl w:ilvl="0" w:tplc="2226834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 Blanchard">
    <w15:presenceInfo w15:providerId="AD" w15:userId="S::julia.blanchard@utas.edu.au::73adb783-d8e8-4349-9414-c15c0b292cbc"/>
  </w15:person>
  <w15:person w15:author="Ken Haste Andersen">
    <w15:presenceInfo w15:providerId="Windows Live" w15:userId="2fe11ec1aa2b9b3d"/>
  </w15:person>
  <w15:person w15:author="Anna Gårdmark">
    <w15:presenceInfo w15:providerId="AD" w15:userId="S-1-5-21-1060284298-1343024091-682003330-100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807"/>
    <w:rsid w:val="00001B79"/>
    <w:rsid w:val="000152C4"/>
    <w:rsid w:val="00016A62"/>
    <w:rsid w:val="00032FA0"/>
    <w:rsid w:val="00041759"/>
    <w:rsid w:val="00043006"/>
    <w:rsid w:val="00056828"/>
    <w:rsid w:val="000651D4"/>
    <w:rsid w:val="00070443"/>
    <w:rsid w:val="000772C2"/>
    <w:rsid w:val="000A0492"/>
    <w:rsid w:val="000B023C"/>
    <w:rsid w:val="000B1155"/>
    <w:rsid w:val="000B601F"/>
    <w:rsid w:val="000C2C65"/>
    <w:rsid w:val="000C3FAA"/>
    <w:rsid w:val="000C500E"/>
    <w:rsid w:val="000F2DD3"/>
    <w:rsid w:val="000F4C6F"/>
    <w:rsid w:val="001045E4"/>
    <w:rsid w:val="0011076A"/>
    <w:rsid w:val="0012697F"/>
    <w:rsid w:val="00126F6E"/>
    <w:rsid w:val="00132DDE"/>
    <w:rsid w:val="0013362C"/>
    <w:rsid w:val="00152625"/>
    <w:rsid w:val="001770C9"/>
    <w:rsid w:val="001808F5"/>
    <w:rsid w:val="001904B9"/>
    <w:rsid w:val="001976D0"/>
    <w:rsid w:val="00197E28"/>
    <w:rsid w:val="001A54B9"/>
    <w:rsid w:val="001B1EDC"/>
    <w:rsid w:val="001E7A45"/>
    <w:rsid w:val="001F03E5"/>
    <w:rsid w:val="00212330"/>
    <w:rsid w:val="00215DD9"/>
    <w:rsid w:val="00217150"/>
    <w:rsid w:val="0022354B"/>
    <w:rsid w:val="002442F7"/>
    <w:rsid w:val="00262507"/>
    <w:rsid w:val="002B1ABE"/>
    <w:rsid w:val="002C5414"/>
    <w:rsid w:val="002D67FC"/>
    <w:rsid w:val="002E64BA"/>
    <w:rsid w:val="002F32F8"/>
    <w:rsid w:val="00336C0C"/>
    <w:rsid w:val="00344995"/>
    <w:rsid w:val="0036645E"/>
    <w:rsid w:val="00374FB2"/>
    <w:rsid w:val="003C5635"/>
    <w:rsid w:val="003D428A"/>
    <w:rsid w:val="003E7C14"/>
    <w:rsid w:val="003F4ADE"/>
    <w:rsid w:val="003F7EF2"/>
    <w:rsid w:val="00404E42"/>
    <w:rsid w:val="00420283"/>
    <w:rsid w:val="00420A87"/>
    <w:rsid w:val="00423068"/>
    <w:rsid w:val="0045057A"/>
    <w:rsid w:val="00457250"/>
    <w:rsid w:val="00470BE8"/>
    <w:rsid w:val="004951A1"/>
    <w:rsid w:val="004B0E4A"/>
    <w:rsid w:val="004B61E0"/>
    <w:rsid w:val="004B75C6"/>
    <w:rsid w:val="004C3D94"/>
    <w:rsid w:val="004E600D"/>
    <w:rsid w:val="004F2929"/>
    <w:rsid w:val="004F751D"/>
    <w:rsid w:val="005002C7"/>
    <w:rsid w:val="00512A95"/>
    <w:rsid w:val="005222C2"/>
    <w:rsid w:val="005244DA"/>
    <w:rsid w:val="005335CE"/>
    <w:rsid w:val="00533788"/>
    <w:rsid w:val="005457D6"/>
    <w:rsid w:val="00560DDB"/>
    <w:rsid w:val="00573B4F"/>
    <w:rsid w:val="00574259"/>
    <w:rsid w:val="005A0781"/>
    <w:rsid w:val="005B0C63"/>
    <w:rsid w:val="005B338F"/>
    <w:rsid w:val="005E296A"/>
    <w:rsid w:val="005E528D"/>
    <w:rsid w:val="00604C2A"/>
    <w:rsid w:val="006326D8"/>
    <w:rsid w:val="00637B92"/>
    <w:rsid w:val="00641133"/>
    <w:rsid w:val="00653860"/>
    <w:rsid w:val="00665AAE"/>
    <w:rsid w:val="006871A7"/>
    <w:rsid w:val="00694DE8"/>
    <w:rsid w:val="006C1421"/>
    <w:rsid w:val="006C1ECE"/>
    <w:rsid w:val="006D7F59"/>
    <w:rsid w:val="0071625D"/>
    <w:rsid w:val="0071674D"/>
    <w:rsid w:val="00717CBC"/>
    <w:rsid w:val="00731537"/>
    <w:rsid w:val="00754017"/>
    <w:rsid w:val="00757006"/>
    <w:rsid w:val="00780D8F"/>
    <w:rsid w:val="007D7C8F"/>
    <w:rsid w:val="007E514F"/>
    <w:rsid w:val="007E6442"/>
    <w:rsid w:val="00802679"/>
    <w:rsid w:val="00804019"/>
    <w:rsid w:val="0081038A"/>
    <w:rsid w:val="008160DF"/>
    <w:rsid w:val="0084040D"/>
    <w:rsid w:val="00846718"/>
    <w:rsid w:val="00866020"/>
    <w:rsid w:val="00872BD6"/>
    <w:rsid w:val="00896891"/>
    <w:rsid w:val="008A627B"/>
    <w:rsid w:val="008C7430"/>
    <w:rsid w:val="008D27C8"/>
    <w:rsid w:val="008E35B7"/>
    <w:rsid w:val="009124D1"/>
    <w:rsid w:val="009149F0"/>
    <w:rsid w:val="009225E1"/>
    <w:rsid w:val="00966912"/>
    <w:rsid w:val="009A0FD9"/>
    <w:rsid w:val="009A3AA6"/>
    <w:rsid w:val="009B03CA"/>
    <w:rsid w:val="009E64EF"/>
    <w:rsid w:val="009F054A"/>
    <w:rsid w:val="00A06B27"/>
    <w:rsid w:val="00A33AF8"/>
    <w:rsid w:val="00A37DA1"/>
    <w:rsid w:val="00A44DDA"/>
    <w:rsid w:val="00A56750"/>
    <w:rsid w:val="00A93C54"/>
    <w:rsid w:val="00AB0162"/>
    <w:rsid w:val="00AC65E1"/>
    <w:rsid w:val="00B02466"/>
    <w:rsid w:val="00B14523"/>
    <w:rsid w:val="00B20935"/>
    <w:rsid w:val="00B74ED6"/>
    <w:rsid w:val="00B87D1D"/>
    <w:rsid w:val="00B97FC8"/>
    <w:rsid w:val="00BC35AF"/>
    <w:rsid w:val="00BE4EF0"/>
    <w:rsid w:val="00BF65CF"/>
    <w:rsid w:val="00BF6826"/>
    <w:rsid w:val="00C01E42"/>
    <w:rsid w:val="00C033DC"/>
    <w:rsid w:val="00C2545D"/>
    <w:rsid w:val="00C4589E"/>
    <w:rsid w:val="00C45984"/>
    <w:rsid w:val="00C461A7"/>
    <w:rsid w:val="00C62487"/>
    <w:rsid w:val="00C71A85"/>
    <w:rsid w:val="00C76A18"/>
    <w:rsid w:val="00CA39E5"/>
    <w:rsid w:val="00CB0829"/>
    <w:rsid w:val="00CE6307"/>
    <w:rsid w:val="00D052D7"/>
    <w:rsid w:val="00D059A1"/>
    <w:rsid w:val="00D10EA0"/>
    <w:rsid w:val="00D14845"/>
    <w:rsid w:val="00D3416B"/>
    <w:rsid w:val="00D46BC2"/>
    <w:rsid w:val="00D55C96"/>
    <w:rsid w:val="00D5642B"/>
    <w:rsid w:val="00DA716C"/>
    <w:rsid w:val="00DB0A2A"/>
    <w:rsid w:val="00DB45A9"/>
    <w:rsid w:val="00DD2C62"/>
    <w:rsid w:val="00E27BA7"/>
    <w:rsid w:val="00E46807"/>
    <w:rsid w:val="00E60B90"/>
    <w:rsid w:val="00E87755"/>
    <w:rsid w:val="00E96F33"/>
    <w:rsid w:val="00ED6584"/>
    <w:rsid w:val="00EE1A01"/>
    <w:rsid w:val="00F07EDF"/>
    <w:rsid w:val="00F26648"/>
    <w:rsid w:val="00F4308D"/>
    <w:rsid w:val="00F770C1"/>
    <w:rsid w:val="00F86684"/>
    <w:rsid w:val="00F94949"/>
    <w:rsid w:val="00FA0913"/>
    <w:rsid w:val="00FE4B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A1204"/>
  <w15:chartTrackingRefBased/>
  <w15:docId w15:val="{565260EA-FDB2-6748-BAED-37DBA039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807"/>
    <w:pPr>
      <w:ind w:left="720"/>
      <w:contextualSpacing/>
    </w:pPr>
  </w:style>
  <w:style w:type="paragraph" w:styleId="Header">
    <w:name w:val="header"/>
    <w:basedOn w:val="Normal"/>
    <w:link w:val="HeaderChar"/>
    <w:uiPriority w:val="99"/>
    <w:unhideWhenUsed/>
    <w:rsid w:val="0084040D"/>
    <w:pPr>
      <w:tabs>
        <w:tab w:val="center" w:pos="4680"/>
        <w:tab w:val="right" w:pos="9360"/>
      </w:tabs>
    </w:pPr>
  </w:style>
  <w:style w:type="character" w:customStyle="1" w:styleId="HeaderChar">
    <w:name w:val="Header Char"/>
    <w:basedOn w:val="DefaultParagraphFont"/>
    <w:link w:val="Header"/>
    <w:uiPriority w:val="99"/>
    <w:rsid w:val="0084040D"/>
  </w:style>
  <w:style w:type="paragraph" w:styleId="Footer">
    <w:name w:val="footer"/>
    <w:basedOn w:val="Normal"/>
    <w:link w:val="FooterChar"/>
    <w:uiPriority w:val="99"/>
    <w:unhideWhenUsed/>
    <w:rsid w:val="0084040D"/>
    <w:pPr>
      <w:tabs>
        <w:tab w:val="center" w:pos="4680"/>
        <w:tab w:val="right" w:pos="9360"/>
      </w:tabs>
    </w:pPr>
  </w:style>
  <w:style w:type="character" w:customStyle="1" w:styleId="FooterChar">
    <w:name w:val="Footer Char"/>
    <w:basedOn w:val="DefaultParagraphFont"/>
    <w:link w:val="Footer"/>
    <w:uiPriority w:val="99"/>
    <w:rsid w:val="0084040D"/>
  </w:style>
  <w:style w:type="character" w:styleId="CommentReference">
    <w:name w:val="annotation reference"/>
    <w:basedOn w:val="DefaultParagraphFont"/>
    <w:uiPriority w:val="99"/>
    <w:semiHidden/>
    <w:unhideWhenUsed/>
    <w:rsid w:val="00DB0A2A"/>
    <w:rPr>
      <w:sz w:val="16"/>
      <w:szCs w:val="16"/>
    </w:rPr>
  </w:style>
  <w:style w:type="paragraph" w:styleId="CommentText">
    <w:name w:val="annotation text"/>
    <w:basedOn w:val="Normal"/>
    <w:link w:val="CommentTextChar"/>
    <w:uiPriority w:val="99"/>
    <w:semiHidden/>
    <w:unhideWhenUsed/>
    <w:rsid w:val="00DB0A2A"/>
    <w:rPr>
      <w:sz w:val="20"/>
      <w:szCs w:val="20"/>
    </w:rPr>
  </w:style>
  <w:style w:type="character" w:customStyle="1" w:styleId="CommentTextChar">
    <w:name w:val="Comment Text Char"/>
    <w:basedOn w:val="DefaultParagraphFont"/>
    <w:link w:val="CommentText"/>
    <w:uiPriority w:val="99"/>
    <w:semiHidden/>
    <w:rsid w:val="00DB0A2A"/>
    <w:rPr>
      <w:sz w:val="20"/>
      <w:szCs w:val="20"/>
    </w:rPr>
  </w:style>
  <w:style w:type="paragraph" w:styleId="CommentSubject">
    <w:name w:val="annotation subject"/>
    <w:basedOn w:val="CommentText"/>
    <w:next w:val="CommentText"/>
    <w:link w:val="CommentSubjectChar"/>
    <w:uiPriority w:val="99"/>
    <w:semiHidden/>
    <w:unhideWhenUsed/>
    <w:rsid w:val="00DB0A2A"/>
    <w:rPr>
      <w:b/>
      <w:bCs/>
    </w:rPr>
  </w:style>
  <w:style w:type="character" w:customStyle="1" w:styleId="CommentSubjectChar">
    <w:name w:val="Comment Subject Char"/>
    <w:basedOn w:val="CommentTextChar"/>
    <w:link w:val="CommentSubject"/>
    <w:uiPriority w:val="99"/>
    <w:semiHidden/>
    <w:rsid w:val="00DB0A2A"/>
    <w:rPr>
      <w:b/>
      <w:bCs/>
      <w:sz w:val="20"/>
      <w:szCs w:val="20"/>
    </w:rPr>
  </w:style>
  <w:style w:type="paragraph" w:styleId="BalloonText">
    <w:name w:val="Balloon Text"/>
    <w:basedOn w:val="Normal"/>
    <w:link w:val="BalloonTextChar"/>
    <w:uiPriority w:val="99"/>
    <w:semiHidden/>
    <w:unhideWhenUsed/>
    <w:rsid w:val="00DB0A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A2A"/>
    <w:rPr>
      <w:rFonts w:ascii="Segoe UI" w:hAnsi="Segoe UI" w:cs="Segoe UI"/>
      <w:sz w:val="18"/>
      <w:szCs w:val="18"/>
    </w:rPr>
  </w:style>
  <w:style w:type="character" w:styleId="Strong">
    <w:name w:val="Strong"/>
    <w:basedOn w:val="DefaultParagraphFont"/>
    <w:uiPriority w:val="22"/>
    <w:qFormat/>
    <w:rsid w:val="00A37DA1"/>
    <w:rPr>
      <w:b/>
      <w:bCs/>
    </w:rPr>
  </w:style>
  <w:style w:type="character" w:styleId="Hyperlink">
    <w:name w:val="Hyperlink"/>
    <w:basedOn w:val="DefaultParagraphFont"/>
    <w:uiPriority w:val="99"/>
    <w:unhideWhenUsed/>
    <w:rsid w:val="00E87755"/>
    <w:rPr>
      <w:color w:val="0563C1" w:themeColor="hyperlink"/>
      <w:u w:val="single"/>
    </w:rPr>
  </w:style>
  <w:style w:type="character" w:styleId="UnresolvedMention">
    <w:name w:val="Unresolved Mention"/>
    <w:basedOn w:val="DefaultParagraphFont"/>
    <w:uiPriority w:val="99"/>
    <w:semiHidden/>
    <w:unhideWhenUsed/>
    <w:rsid w:val="00E87755"/>
    <w:rPr>
      <w:color w:val="605E5C"/>
      <w:shd w:val="clear" w:color="auto" w:fill="E1DFDD"/>
    </w:rPr>
  </w:style>
  <w:style w:type="table" w:styleId="TableGrid">
    <w:name w:val="Table Grid"/>
    <w:basedOn w:val="TableNormal"/>
    <w:uiPriority w:val="39"/>
    <w:rsid w:val="00FA0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22C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876866">
      <w:bodyDiv w:val="1"/>
      <w:marLeft w:val="0"/>
      <w:marRight w:val="0"/>
      <w:marTop w:val="0"/>
      <w:marBottom w:val="0"/>
      <w:divBdr>
        <w:top w:val="none" w:sz="0" w:space="0" w:color="auto"/>
        <w:left w:val="none" w:sz="0" w:space="0" w:color="auto"/>
        <w:bottom w:val="none" w:sz="0" w:space="0" w:color="auto"/>
        <w:right w:val="none" w:sz="0" w:space="0" w:color="auto"/>
      </w:divBdr>
    </w:div>
    <w:div w:id="382681644">
      <w:bodyDiv w:val="1"/>
      <w:marLeft w:val="0"/>
      <w:marRight w:val="0"/>
      <w:marTop w:val="0"/>
      <w:marBottom w:val="0"/>
      <w:divBdr>
        <w:top w:val="none" w:sz="0" w:space="0" w:color="auto"/>
        <w:left w:val="none" w:sz="0" w:space="0" w:color="auto"/>
        <w:bottom w:val="none" w:sz="0" w:space="0" w:color="auto"/>
        <w:right w:val="none" w:sz="0" w:space="0" w:color="auto"/>
      </w:divBdr>
    </w:div>
    <w:div w:id="478889062">
      <w:bodyDiv w:val="1"/>
      <w:marLeft w:val="0"/>
      <w:marRight w:val="0"/>
      <w:marTop w:val="0"/>
      <w:marBottom w:val="0"/>
      <w:divBdr>
        <w:top w:val="none" w:sz="0" w:space="0" w:color="auto"/>
        <w:left w:val="none" w:sz="0" w:space="0" w:color="auto"/>
        <w:bottom w:val="none" w:sz="0" w:space="0" w:color="auto"/>
        <w:right w:val="none" w:sz="0" w:space="0" w:color="auto"/>
      </w:divBdr>
    </w:div>
    <w:div w:id="981882609">
      <w:bodyDiv w:val="1"/>
      <w:marLeft w:val="0"/>
      <w:marRight w:val="0"/>
      <w:marTop w:val="0"/>
      <w:marBottom w:val="0"/>
      <w:divBdr>
        <w:top w:val="none" w:sz="0" w:space="0" w:color="auto"/>
        <w:left w:val="none" w:sz="0" w:space="0" w:color="auto"/>
        <w:bottom w:val="none" w:sz="0" w:space="0" w:color="auto"/>
        <w:right w:val="none" w:sz="0" w:space="0" w:color="auto"/>
      </w:divBdr>
      <w:divsChild>
        <w:div w:id="4482833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4284937">
              <w:marLeft w:val="0"/>
              <w:marRight w:val="0"/>
              <w:marTop w:val="0"/>
              <w:marBottom w:val="0"/>
              <w:divBdr>
                <w:top w:val="none" w:sz="0" w:space="0" w:color="auto"/>
                <w:left w:val="none" w:sz="0" w:space="0" w:color="auto"/>
                <w:bottom w:val="none" w:sz="0" w:space="0" w:color="auto"/>
                <w:right w:val="none" w:sz="0" w:space="0" w:color="auto"/>
              </w:divBdr>
              <w:divsChild>
                <w:div w:id="272857816">
                  <w:marLeft w:val="0"/>
                  <w:marRight w:val="0"/>
                  <w:marTop w:val="0"/>
                  <w:marBottom w:val="0"/>
                  <w:divBdr>
                    <w:top w:val="none" w:sz="0" w:space="0" w:color="auto"/>
                    <w:left w:val="none" w:sz="0" w:space="0" w:color="auto"/>
                    <w:bottom w:val="none" w:sz="0" w:space="0" w:color="auto"/>
                    <w:right w:val="none" w:sz="0" w:space="0" w:color="auto"/>
                  </w:divBdr>
                  <w:divsChild>
                    <w:div w:id="11704842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138613">
                          <w:marLeft w:val="0"/>
                          <w:marRight w:val="0"/>
                          <w:marTop w:val="0"/>
                          <w:marBottom w:val="0"/>
                          <w:divBdr>
                            <w:top w:val="none" w:sz="0" w:space="0" w:color="auto"/>
                            <w:left w:val="none" w:sz="0" w:space="0" w:color="auto"/>
                            <w:bottom w:val="none" w:sz="0" w:space="0" w:color="auto"/>
                            <w:right w:val="none" w:sz="0" w:space="0" w:color="auto"/>
                          </w:divBdr>
                          <w:divsChild>
                            <w:div w:id="1393505507">
                              <w:marLeft w:val="0"/>
                              <w:marRight w:val="0"/>
                              <w:marTop w:val="0"/>
                              <w:marBottom w:val="0"/>
                              <w:divBdr>
                                <w:top w:val="none" w:sz="0" w:space="0" w:color="auto"/>
                                <w:left w:val="none" w:sz="0" w:space="0" w:color="auto"/>
                                <w:bottom w:val="none" w:sz="0" w:space="0" w:color="auto"/>
                                <w:right w:val="none" w:sz="0" w:space="0" w:color="auto"/>
                              </w:divBdr>
                              <w:divsChild>
                                <w:div w:id="13912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73219">
      <w:bodyDiv w:val="1"/>
      <w:marLeft w:val="0"/>
      <w:marRight w:val="0"/>
      <w:marTop w:val="0"/>
      <w:marBottom w:val="0"/>
      <w:divBdr>
        <w:top w:val="none" w:sz="0" w:space="0" w:color="auto"/>
        <w:left w:val="none" w:sz="0" w:space="0" w:color="auto"/>
        <w:bottom w:val="none" w:sz="0" w:space="0" w:color="auto"/>
        <w:right w:val="none" w:sz="0" w:space="0" w:color="auto"/>
      </w:divBdr>
      <w:divsChild>
        <w:div w:id="838155947">
          <w:marLeft w:val="0"/>
          <w:marRight w:val="0"/>
          <w:marTop w:val="0"/>
          <w:marBottom w:val="0"/>
          <w:divBdr>
            <w:top w:val="none" w:sz="0" w:space="0" w:color="auto"/>
            <w:left w:val="none" w:sz="0" w:space="0" w:color="auto"/>
            <w:bottom w:val="none" w:sz="0" w:space="0" w:color="auto"/>
            <w:right w:val="none" w:sz="0" w:space="0" w:color="auto"/>
          </w:divBdr>
        </w:div>
      </w:divsChild>
    </w:div>
    <w:div w:id="174896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ol-prod-cdn.literatumonline.com/pb-assets/hub-assets/besjournals/1365-2656_animal_ecology/JAE%20How%20to___%20Guidelines%20incl_%20guidance%20for%20reviewers-1510754185273.pdf"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11</Pages>
  <Words>3590</Words>
  <Characters>20467</Characters>
  <Application>Microsoft Office Word</Application>
  <DocSecurity>0</DocSecurity>
  <Lines>170</Lines>
  <Paragraphs>48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Blanchard</dc:creator>
  <cp:keywords/>
  <dc:description/>
  <cp:lastModifiedBy>Julia Blanchard</cp:lastModifiedBy>
  <cp:revision>109</cp:revision>
  <dcterms:created xsi:type="dcterms:W3CDTF">2020-07-29T04:17:00Z</dcterms:created>
  <dcterms:modified xsi:type="dcterms:W3CDTF">2021-05-17T05:02:00Z</dcterms:modified>
</cp:coreProperties>
</file>